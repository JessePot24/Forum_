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nl-NL" w:eastAsia="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B8A1"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553E97E4" w:rsidR="00F54C1C" w:rsidRPr="00CF4DCA" w:rsidRDefault="00F54C1C" w:rsidP="00F54C1C">
      <w:pPr>
        <w:jc w:val="center"/>
        <w:rPr>
          <w:rFonts w:ascii="Cambria" w:hAnsi="Cambria"/>
          <w:b/>
          <w:sz w:val="44"/>
          <w:szCs w:val="44"/>
          <w:lang w:val="nl-NL"/>
        </w:rPr>
      </w:pPr>
      <w:del w:id="0" w:author="Jesse Pot" w:date="2017-06-28T21:48:00Z">
        <w:r w:rsidRPr="00CF4DCA" w:rsidDel="000978AF">
          <w:rPr>
            <w:rFonts w:ascii="Cambria" w:hAnsi="Cambria"/>
            <w:b/>
            <w:sz w:val="44"/>
            <w:szCs w:val="44"/>
            <w:lang w:val="nl-NL"/>
          </w:rPr>
          <w:delText>&lt;</w:delText>
        </w:r>
      </w:del>
      <w:del w:id="1" w:author="Jesse Pot" w:date="2017-06-28T21:47:00Z">
        <w:r w:rsidRPr="00CF4DCA" w:rsidDel="000978AF">
          <w:rPr>
            <w:rFonts w:ascii="Cambria" w:hAnsi="Cambria"/>
            <w:b/>
            <w:sz w:val="44"/>
            <w:szCs w:val="44"/>
            <w:lang w:val="nl-NL"/>
          </w:rPr>
          <w:delText>Naam Bedrijf opdrachtgever</w:delText>
        </w:r>
      </w:del>
      <w:ins w:id="2" w:author="Jesse Pot" w:date="2017-06-28T21:47:00Z">
        <w:r w:rsidR="000978AF">
          <w:rPr>
            <w:rFonts w:ascii="Cambria" w:hAnsi="Cambria"/>
            <w:b/>
            <w:sz w:val="44"/>
            <w:szCs w:val="44"/>
            <w:lang w:val="nl-NL"/>
          </w:rPr>
          <w:t>Jesse Pot</w:t>
        </w:r>
      </w:ins>
      <w:del w:id="3" w:author="Jesse Pot" w:date="2017-06-28T21:48:00Z">
        <w:r w:rsidRPr="00CF4DCA" w:rsidDel="000978AF">
          <w:rPr>
            <w:rFonts w:ascii="Cambria" w:hAnsi="Cambria"/>
            <w:b/>
            <w:sz w:val="44"/>
            <w:szCs w:val="44"/>
            <w:lang w:val="nl-NL"/>
          </w:rPr>
          <w:delText>&gt;</w:delText>
        </w:r>
      </w:del>
    </w:p>
    <w:p w14:paraId="4AD2C32F" w14:textId="77777777" w:rsidR="00D25649" w:rsidRPr="00CF4DCA" w:rsidRDefault="00D25649" w:rsidP="00F54C1C">
      <w:pPr>
        <w:jc w:val="center"/>
        <w:rPr>
          <w:rFonts w:ascii="Cambria" w:hAnsi="Cambria"/>
          <w:b/>
          <w:sz w:val="44"/>
          <w:szCs w:val="44"/>
          <w:lang w:val="nl-NL"/>
        </w:rPr>
      </w:pPr>
    </w:p>
    <w:p w14:paraId="42A408A1" w14:textId="0B43C5F8" w:rsidR="00F54C1C" w:rsidRPr="00CF4DCA" w:rsidRDefault="00F54C1C" w:rsidP="00F54C1C">
      <w:pPr>
        <w:jc w:val="center"/>
        <w:rPr>
          <w:rFonts w:ascii="Cambria" w:hAnsi="Cambria"/>
          <w:b/>
          <w:sz w:val="44"/>
          <w:szCs w:val="44"/>
          <w:lang w:val="nl-NL"/>
        </w:rPr>
      </w:pPr>
      <w:del w:id="4" w:author="Jesse Pot" w:date="2017-06-28T21:48:00Z">
        <w:r w:rsidRPr="00CF4DCA" w:rsidDel="000978AF">
          <w:rPr>
            <w:rFonts w:ascii="Cambria" w:hAnsi="Cambria"/>
            <w:b/>
            <w:sz w:val="44"/>
            <w:szCs w:val="44"/>
            <w:lang w:val="nl-NL"/>
          </w:rPr>
          <w:delText>&lt;</w:delText>
        </w:r>
      </w:del>
      <w:del w:id="5" w:author="Jesse Pot" w:date="2017-06-28T21:47:00Z">
        <w:r w:rsidRPr="00CF4DCA" w:rsidDel="000978AF">
          <w:rPr>
            <w:rFonts w:ascii="Cambria" w:hAnsi="Cambria"/>
            <w:b/>
            <w:sz w:val="44"/>
            <w:szCs w:val="44"/>
            <w:lang w:val="nl-NL"/>
          </w:rPr>
          <w:delText>Naam Project</w:delText>
        </w:r>
      </w:del>
      <w:ins w:id="6" w:author="Jesse Pot" w:date="2017-06-28T21:47:00Z">
        <w:r w:rsidR="000978AF">
          <w:rPr>
            <w:rFonts w:ascii="Cambria" w:hAnsi="Cambria"/>
            <w:b/>
            <w:sz w:val="44"/>
            <w:szCs w:val="44"/>
            <w:lang w:val="nl-NL"/>
          </w:rPr>
          <w:t>Forum Project</w:t>
        </w:r>
      </w:ins>
      <w:del w:id="7" w:author="Jesse Pot" w:date="2017-06-28T21:48:00Z">
        <w:r w:rsidRPr="00CF4DCA" w:rsidDel="000978AF">
          <w:rPr>
            <w:rFonts w:ascii="Cambria" w:hAnsi="Cambria"/>
            <w:b/>
            <w:sz w:val="44"/>
            <w:szCs w:val="44"/>
            <w:lang w:val="nl-NL"/>
          </w:rPr>
          <w:delText>&gt;</w:delText>
        </w:r>
      </w:del>
    </w:p>
    <w:p w14:paraId="29EBE95F" w14:textId="05A16C16" w:rsidR="00F54C1C" w:rsidRPr="00CF4DCA" w:rsidDel="000978AF" w:rsidRDefault="00F54C1C" w:rsidP="00F54C1C">
      <w:pPr>
        <w:jc w:val="center"/>
        <w:rPr>
          <w:del w:id="8" w:author="Jesse Pot" w:date="2017-06-28T21:48:00Z"/>
          <w:rFonts w:ascii="Cambria" w:hAnsi="Cambria"/>
          <w:b/>
          <w:sz w:val="36"/>
          <w:szCs w:val="36"/>
          <w:lang w:val="nl-NL"/>
        </w:rPr>
      </w:pPr>
      <w:del w:id="9" w:author="Jesse Pot" w:date="2017-06-28T21:48:00Z">
        <w:r w:rsidRPr="00CF4DCA" w:rsidDel="000978AF">
          <w:rPr>
            <w:rFonts w:ascii="Cambria" w:hAnsi="Cambria"/>
            <w:b/>
            <w:sz w:val="36"/>
            <w:szCs w:val="36"/>
            <w:lang w:val="nl-NL"/>
          </w:rPr>
          <w:delText>Project &lt;nummer&gt;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294112CC"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del w:id="10" w:author="Jesse Pot" w:date="2017-06-28T21:48:00Z">
        <w:r w:rsidRPr="00CF4DCA" w:rsidDel="000978AF">
          <w:rPr>
            <w:rFonts w:ascii="Cambria" w:hAnsi="Cambria"/>
            <w:szCs w:val="24"/>
            <w:lang w:val="nl-NL"/>
          </w:rPr>
          <w:delText>&lt;naam opdrachtgever</w:delText>
        </w:r>
      </w:del>
      <w:ins w:id="11" w:author="Jesse Pot" w:date="2017-06-28T21:48:00Z">
        <w:r w:rsidR="000978AF">
          <w:rPr>
            <w:rFonts w:ascii="Cambria" w:hAnsi="Cambria"/>
            <w:szCs w:val="24"/>
            <w:lang w:val="nl-NL"/>
          </w:rPr>
          <w:t>Johan Koster</w:t>
        </w:r>
      </w:ins>
      <w:del w:id="12" w:author="Jesse Pot" w:date="2017-06-28T21:48:00Z">
        <w:r w:rsidRPr="00CF4DCA" w:rsidDel="000978AF">
          <w:rPr>
            <w:rFonts w:ascii="Cambria" w:hAnsi="Cambria"/>
            <w:szCs w:val="24"/>
            <w:lang w:val="nl-NL"/>
          </w:rPr>
          <w:delText>&gt;</w:delText>
        </w:r>
      </w:del>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534EE75" w14:textId="77777777" w:rsidR="000978AF" w:rsidRDefault="00973862" w:rsidP="00D25649">
      <w:pPr>
        <w:tabs>
          <w:tab w:val="right" w:pos="6379"/>
          <w:tab w:val="left" w:pos="6521"/>
        </w:tabs>
        <w:rPr>
          <w:ins w:id="13" w:author="Jesse Pot" w:date="2017-06-28T21:48:00Z"/>
          <w:rFonts w:ascii="Cambria" w:hAnsi="Cambria"/>
          <w:szCs w:val="24"/>
          <w:lang w:val="nl-NL"/>
        </w:rPr>
      </w:pPr>
      <w:r w:rsidRPr="00CF4DCA">
        <w:rPr>
          <w:rFonts w:ascii="Cambria" w:hAnsi="Cambria"/>
          <w:szCs w:val="24"/>
          <w:lang w:val="nl-NL"/>
        </w:rPr>
        <w:tab/>
      </w:r>
    </w:p>
    <w:p w14:paraId="31B2ADB1" w14:textId="77777777" w:rsidR="000978AF" w:rsidRDefault="000978AF" w:rsidP="00D25649">
      <w:pPr>
        <w:tabs>
          <w:tab w:val="right" w:pos="6379"/>
          <w:tab w:val="left" w:pos="6521"/>
        </w:tabs>
        <w:rPr>
          <w:ins w:id="14" w:author="Jesse Pot" w:date="2017-06-28T21:48:00Z"/>
          <w:rFonts w:ascii="Cambria" w:hAnsi="Cambria"/>
          <w:szCs w:val="24"/>
          <w:lang w:val="nl-NL"/>
        </w:rPr>
      </w:pPr>
    </w:p>
    <w:p w14:paraId="500ED571" w14:textId="77777777" w:rsidR="000978AF" w:rsidRDefault="000978AF" w:rsidP="00D25649">
      <w:pPr>
        <w:tabs>
          <w:tab w:val="right" w:pos="6379"/>
          <w:tab w:val="left" w:pos="6521"/>
        </w:tabs>
        <w:rPr>
          <w:ins w:id="15" w:author="Jesse Pot" w:date="2017-06-28T21:48:00Z"/>
          <w:rFonts w:ascii="Cambria" w:hAnsi="Cambria"/>
          <w:szCs w:val="24"/>
          <w:lang w:val="nl-NL"/>
        </w:rPr>
      </w:pPr>
    </w:p>
    <w:p w14:paraId="6915EF6F" w14:textId="4B03F20C" w:rsidR="00973862" w:rsidRPr="00CF4DCA" w:rsidRDefault="000978AF" w:rsidP="00D25649">
      <w:pPr>
        <w:tabs>
          <w:tab w:val="right" w:pos="6379"/>
          <w:tab w:val="left" w:pos="6521"/>
        </w:tabs>
        <w:rPr>
          <w:rFonts w:ascii="Cambria" w:hAnsi="Cambria"/>
          <w:szCs w:val="24"/>
          <w:lang w:val="nl-NL"/>
        </w:rPr>
      </w:pPr>
      <w:ins w:id="16" w:author="Jesse Pot" w:date="2017-06-28T21:49:00Z">
        <w:r>
          <w:rPr>
            <w:rFonts w:ascii="Cambria" w:hAnsi="Cambria"/>
            <w:i/>
            <w:szCs w:val="24"/>
            <w:lang w:val="nl-NL"/>
          </w:rPr>
          <w:tab/>
        </w:r>
      </w:ins>
      <w:r w:rsidR="00973862" w:rsidRPr="00CF4DCA">
        <w:rPr>
          <w:rFonts w:ascii="Cambria" w:hAnsi="Cambria"/>
          <w:i/>
          <w:szCs w:val="24"/>
          <w:lang w:val="nl-NL"/>
        </w:rPr>
        <w:t>Auteur(s)</w:t>
      </w:r>
      <w:r w:rsidR="00973862" w:rsidRPr="00CF4DCA">
        <w:rPr>
          <w:rFonts w:ascii="Cambria" w:hAnsi="Cambria"/>
          <w:szCs w:val="24"/>
          <w:lang w:val="nl-NL"/>
        </w:rPr>
        <w:tab/>
        <w:t>:</w:t>
      </w:r>
      <w:ins w:id="17" w:author="Jesse Pot" w:date="2017-06-28T21:48:00Z">
        <w:r>
          <w:rPr>
            <w:rFonts w:ascii="Cambria" w:hAnsi="Cambria"/>
            <w:szCs w:val="24"/>
            <w:lang w:val="nl-NL"/>
          </w:rPr>
          <w:t xml:space="preserve"> Jesse Pot</w:t>
        </w:r>
      </w:ins>
    </w:p>
    <w:p w14:paraId="098F6891" w14:textId="3A1FAE17"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18" w:author="Jesse Pot" w:date="2017-06-28T21:48:00Z">
        <w:r w:rsidR="000978AF">
          <w:rPr>
            <w:rFonts w:ascii="Cambria" w:hAnsi="Cambria"/>
            <w:szCs w:val="24"/>
            <w:lang w:val="nl-NL"/>
          </w:rPr>
          <w:t xml:space="preserve"> ITB4-1c</w:t>
        </w:r>
      </w:ins>
    </w:p>
    <w:p w14:paraId="486B0814" w14:textId="29358D0B" w:rsidR="00973862" w:rsidDel="000978AF" w:rsidRDefault="00973862" w:rsidP="00D25649">
      <w:pPr>
        <w:tabs>
          <w:tab w:val="right" w:pos="6379"/>
          <w:tab w:val="left" w:pos="6521"/>
        </w:tabs>
        <w:rPr>
          <w:del w:id="19" w:author="Jesse Pot" w:date="2017-06-28T21:48:00Z"/>
          <w:rFonts w:ascii="Cambria" w:hAnsi="Cambria"/>
          <w:szCs w:val="24"/>
          <w:lang w:val="nl-NL"/>
        </w:rPr>
      </w:pPr>
    </w:p>
    <w:p w14:paraId="0670B491" w14:textId="77777777" w:rsidR="000978AF" w:rsidRPr="00CF4DCA" w:rsidRDefault="000978AF" w:rsidP="00D25649">
      <w:pPr>
        <w:tabs>
          <w:tab w:val="right" w:pos="6379"/>
          <w:tab w:val="left" w:pos="6521"/>
        </w:tabs>
        <w:rPr>
          <w:ins w:id="20" w:author="Jesse Pot" w:date="2017-06-28T21:48:00Z"/>
          <w:rFonts w:ascii="Cambria" w:hAnsi="Cambria"/>
          <w:szCs w:val="24"/>
          <w:lang w:val="nl-NL"/>
        </w:rPr>
      </w:pPr>
    </w:p>
    <w:p w14:paraId="2F532CE3" w14:textId="1A1AE031" w:rsidR="009D5486" w:rsidRPr="00CF4DCA" w:rsidRDefault="009D5486" w:rsidP="00D25649">
      <w:pPr>
        <w:tabs>
          <w:tab w:val="right" w:pos="6379"/>
          <w:tab w:val="left" w:pos="6521"/>
        </w:tabs>
        <w:rPr>
          <w:rFonts w:ascii="Cambria" w:hAnsi="Cambria"/>
          <w:szCs w:val="24"/>
          <w:lang w:val="nl-NL"/>
        </w:rPr>
      </w:pPr>
      <w:del w:id="21" w:author="Jesse Pot" w:date="2017-06-28T21:48:00Z">
        <w:r w:rsidRPr="00CF4DCA" w:rsidDel="000978AF">
          <w:rPr>
            <w:rFonts w:ascii="Cambria" w:hAnsi="Cambria"/>
            <w:szCs w:val="24"/>
            <w:lang w:val="nl-NL"/>
          </w:rPr>
          <w:tab/>
        </w:r>
        <w:r w:rsidRPr="00CF4DCA" w:rsidDel="000978AF">
          <w:rPr>
            <w:rFonts w:ascii="Cambria" w:hAnsi="Cambria"/>
            <w:i/>
            <w:szCs w:val="24"/>
            <w:lang w:val="nl-NL"/>
          </w:rPr>
          <w:delText>Datum</w:delText>
        </w:r>
        <w:r w:rsidRPr="00CF4DCA" w:rsidDel="000978AF">
          <w:rPr>
            <w:rFonts w:ascii="Cambria" w:hAnsi="Cambria"/>
            <w:szCs w:val="24"/>
            <w:lang w:val="nl-NL"/>
          </w:rPr>
          <w:tab/>
          <w:delText>:</w:delText>
        </w:r>
      </w:del>
      <w:r w:rsidRPr="00CF4DCA">
        <w:rPr>
          <w:rFonts w:ascii="Cambria" w:hAnsi="Cambria"/>
          <w:szCs w:val="24"/>
          <w:lang w:val="nl-NL"/>
        </w:rPr>
        <w:t xml:space="preserve"> </w:t>
      </w:r>
    </w:p>
    <w:p w14:paraId="5186CEE8" w14:textId="0AAEF611"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del w:id="22" w:author="Jesse Pot" w:date="2017-06-28T21:48:00Z">
        <w:r w:rsidRPr="00CF4DCA" w:rsidDel="000978AF">
          <w:rPr>
            <w:rFonts w:ascii="Cambria" w:hAnsi="Cambria"/>
            <w:i/>
            <w:szCs w:val="24"/>
            <w:lang w:val="nl-NL"/>
          </w:rPr>
          <w:delText>Versienummer</w:delText>
        </w:r>
        <w:r w:rsidRPr="00CF4DCA" w:rsidDel="000978AF">
          <w:rPr>
            <w:rFonts w:ascii="Cambria" w:hAnsi="Cambria"/>
            <w:szCs w:val="24"/>
            <w:lang w:val="nl-NL"/>
          </w:rPr>
          <w:tab/>
          <w:delText>:</w:delText>
        </w:r>
      </w:del>
      <w:r w:rsidR="007D14C2" w:rsidRPr="00CF4DCA">
        <w:rPr>
          <w:rFonts w:ascii="Cambria" w:hAnsi="Cambria"/>
          <w:szCs w:val="24"/>
          <w:lang w:val="nl-NL"/>
        </w:rPr>
        <w:t xml:space="preserve"> </w:t>
      </w:r>
    </w:p>
    <w:p w14:paraId="0E5FEFCA" w14:textId="19D8B927" w:rsidR="00973862" w:rsidRPr="00CF4DCA" w:rsidDel="000978AF" w:rsidRDefault="00973862" w:rsidP="00D25649">
      <w:pPr>
        <w:tabs>
          <w:tab w:val="right" w:pos="6379"/>
          <w:tab w:val="left" w:pos="6521"/>
        </w:tabs>
        <w:rPr>
          <w:del w:id="23" w:author="Jesse Pot" w:date="2017-06-28T21:48:00Z"/>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24" w:author="Jesse Pot" w:date="2017-06-28T21:48:00Z">
        <w:r w:rsidR="000978AF">
          <w:rPr>
            <w:rFonts w:ascii="Cambria" w:hAnsi="Cambria"/>
            <w:szCs w:val="24"/>
            <w:lang w:val="nl-NL"/>
          </w:rPr>
          <w:t>Groningen</w:t>
        </w:r>
      </w:ins>
    </w:p>
    <w:p w14:paraId="55ACA183" w14:textId="77777777" w:rsidR="00973862" w:rsidRPr="00CF4DCA" w:rsidDel="000978AF" w:rsidRDefault="00973862" w:rsidP="00D25649">
      <w:pPr>
        <w:tabs>
          <w:tab w:val="right" w:pos="6379"/>
          <w:tab w:val="left" w:pos="6521"/>
        </w:tabs>
        <w:rPr>
          <w:del w:id="25" w:author="Jesse Pot" w:date="2017-06-28T21:48:00Z"/>
          <w:rFonts w:ascii="Cambria" w:hAnsi="Cambria"/>
          <w:szCs w:val="24"/>
          <w:lang w:val="nl-NL"/>
        </w:rPr>
      </w:pPr>
    </w:p>
    <w:p w14:paraId="5769EDA0" w14:textId="4F47C1A3"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del w:id="26" w:author="Jesse Pot" w:date="2017-06-28T21:48:00Z">
        <w:r w:rsidR="00450A4D" w:rsidRPr="00CF4DCA" w:rsidDel="000978AF">
          <w:rPr>
            <w:rFonts w:ascii="Cambria" w:hAnsi="Cambria"/>
            <w:szCs w:val="24"/>
            <w:lang w:val="nl-NL"/>
          </w:rPr>
          <w:delText>Projectleider</w:delText>
        </w:r>
        <w:r w:rsidR="00450A4D" w:rsidRPr="00CF4DCA" w:rsidDel="000978AF">
          <w:rPr>
            <w:rFonts w:ascii="Cambria" w:hAnsi="Cambria"/>
            <w:szCs w:val="24"/>
            <w:lang w:val="nl-NL"/>
          </w:rPr>
          <w:tab/>
          <w:delText>:</w:delText>
        </w:r>
      </w:del>
      <w:r w:rsidR="00450A4D" w:rsidRPr="00CF4DCA">
        <w:rPr>
          <w:rFonts w:ascii="Cambria" w:hAnsi="Cambria"/>
          <w:szCs w:val="24"/>
          <w:lang w:val="nl-NL"/>
        </w:rPr>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7B7CBE">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7B7CBE">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7B7CBE">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7B7CBE">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7B7CBE">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7B7CBE">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7B7CBE">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7B7CBE">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7B7CBE">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7688AC6B" w14:textId="77777777" w:rsidR="00026C87" w:rsidRDefault="00026C87">
      <w:pPr>
        <w:rPr>
          <w:ins w:id="27" w:author="Jesse Pot" w:date="2017-06-28T22:35:00Z"/>
          <w:lang w:val="nl-NL"/>
        </w:rPr>
        <w:pPrChange w:id="28" w:author="Jesse Pot" w:date="2017-06-28T22:35:00Z">
          <w:pPr>
            <w:pStyle w:val="Plattetekst"/>
          </w:pPr>
        </w:pPrChange>
      </w:pPr>
    </w:p>
    <w:p w14:paraId="07EB8C22" w14:textId="77777777" w:rsidR="00026C87" w:rsidRDefault="00026C87">
      <w:pPr>
        <w:rPr>
          <w:ins w:id="29" w:author="Jesse Pot" w:date="2017-06-28T22:35:00Z"/>
          <w:lang w:val="nl-NL"/>
        </w:rPr>
        <w:pPrChange w:id="30" w:author="Jesse Pot" w:date="2017-06-28T22:35:00Z">
          <w:pPr>
            <w:pStyle w:val="Plattetekst"/>
          </w:pPr>
        </w:pPrChange>
      </w:pPr>
    </w:p>
    <w:p w14:paraId="329D4D33" w14:textId="77777777" w:rsidR="00026C87" w:rsidRDefault="00026C87">
      <w:pPr>
        <w:rPr>
          <w:ins w:id="31" w:author="Jesse Pot" w:date="2017-06-28T22:35:00Z"/>
          <w:lang w:val="nl-NL"/>
        </w:rPr>
        <w:pPrChange w:id="32" w:author="Jesse Pot" w:date="2017-06-28T22:35:00Z">
          <w:pPr>
            <w:pStyle w:val="Plattetekst"/>
          </w:pPr>
        </w:pPrChange>
      </w:pPr>
    </w:p>
    <w:p w14:paraId="0BC8077E" w14:textId="14B659BC" w:rsidR="00264273" w:rsidRPr="00CF4DCA" w:rsidDel="00026C87" w:rsidRDefault="009D5486" w:rsidP="0073487E">
      <w:pPr>
        <w:rPr>
          <w:del w:id="33" w:author="Jesse Pot" w:date="2017-06-28T22:35:00Z"/>
          <w:rFonts w:ascii="Cambria" w:eastAsia="Calibri" w:hAnsi="Cambria"/>
          <w:b/>
          <w:bCs/>
          <w:sz w:val="28"/>
          <w:szCs w:val="28"/>
          <w:lang w:val="nl-NL"/>
        </w:rPr>
      </w:pPr>
      <w:del w:id="34" w:author="Jesse Pot" w:date="2017-06-28T22:35:00Z">
        <w:r w:rsidRPr="00CF4DCA" w:rsidDel="00026C87">
          <w:rPr>
            <w:rFonts w:ascii="Cambria" w:hAnsi="Cambria"/>
            <w:lang w:val="nl-NL"/>
          </w:rPr>
          <w:br w:type="page"/>
        </w:r>
      </w:del>
    </w:p>
    <w:p w14:paraId="3F2A990D" w14:textId="1F2C195E" w:rsidR="000978AF" w:rsidRDefault="000978AF">
      <w:pPr>
        <w:rPr>
          <w:ins w:id="35" w:author="Jesse Pot" w:date="2017-06-28T21:52:00Z"/>
          <w:lang w:val="nl-NL"/>
        </w:rPr>
        <w:pPrChange w:id="36" w:author="Jesse Pot" w:date="2017-06-28T22:35:00Z">
          <w:pPr>
            <w:pStyle w:val="Plattetekst"/>
          </w:pPr>
        </w:pPrChange>
      </w:pPr>
    </w:p>
    <w:p w14:paraId="591FBEDF" w14:textId="77777777" w:rsidR="000978AF" w:rsidRDefault="000978AF" w:rsidP="005901BA">
      <w:pPr>
        <w:pStyle w:val="Plattetekst"/>
        <w:rPr>
          <w:ins w:id="37" w:author="Jesse Pot" w:date="2017-06-28T21:52:00Z"/>
          <w:lang w:val="nl-NL"/>
        </w:rPr>
      </w:pPr>
    </w:p>
    <w:p w14:paraId="091FEC44" w14:textId="77777777" w:rsidR="000978AF" w:rsidRDefault="000978AF" w:rsidP="005901BA">
      <w:pPr>
        <w:pStyle w:val="Plattetekst"/>
        <w:rPr>
          <w:ins w:id="38" w:author="Jesse Pot" w:date="2017-06-28T21:52:00Z"/>
          <w:lang w:val="nl-NL"/>
        </w:rPr>
      </w:pPr>
    </w:p>
    <w:p w14:paraId="5967CA75" w14:textId="77777777" w:rsidR="000978AF" w:rsidRDefault="000978AF" w:rsidP="005901BA">
      <w:pPr>
        <w:pStyle w:val="Plattetekst"/>
        <w:rPr>
          <w:ins w:id="39" w:author="Jesse Pot" w:date="2017-06-28T21:52:00Z"/>
          <w:lang w:val="nl-NL"/>
        </w:rPr>
      </w:pPr>
    </w:p>
    <w:p w14:paraId="3DA875F3" w14:textId="068995FA" w:rsidR="000978AF" w:rsidRDefault="000978AF" w:rsidP="005901BA">
      <w:pPr>
        <w:pStyle w:val="Plattetekst"/>
        <w:rPr>
          <w:ins w:id="40" w:author="Jesse Pot" w:date="2017-06-28T22:35:00Z"/>
          <w:lang w:val="nl-NL"/>
        </w:rPr>
      </w:pPr>
    </w:p>
    <w:p w14:paraId="674B3F61" w14:textId="0A4410D8" w:rsidR="00026C87" w:rsidRDefault="00026C87" w:rsidP="005901BA">
      <w:pPr>
        <w:pStyle w:val="Plattetekst"/>
        <w:rPr>
          <w:ins w:id="41" w:author="Jesse Pot" w:date="2017-06-28T22:35:00Z"/>
          <w:lang w:val="nl-NL"/>
        </w:rPr>
      </w:pPr>
    </w:p>
    <w:p w14:paraId="7046EE01" w14:textId="53A59608" w:rsidR="00026C87" w:rsidRDefault="00026C87" w:rsidP="005901BA">
      <w:pPr>
        <w:pStyle w:val="Plattetekst"/>
        <w:rPr>
          <w:ins w:id="42" w:author="Jesse Pot" w:date="2017-06-28T22:35:00Z"/>
          <w:lang w:val="nl-NL"/>
        </w:rPr>
      </w:pPr>
    </w:p>
    <w:p w14:paraId="12799B02" w14:textId="5A9A47F6" w:rsidR="00026C87" w:rsidRDefault="00026C87" w:rsidP="005901BA">
      <w:pPr>
        <w:pStyle w:val="Plattetekst"/>
        <w:rPr>
          <w:ins w:id="43" w:author="Jesse Pot" w:date="2017-06-28T22:35:00Z"/>
          <w:lang w:val="nl-NL"/>
        </w:rPr>
      </w:pPr>
    </w:p>
    <w:p w14:paraId="6BC77E15" w14:textId="600105C3" w:rsidR="00026C87" w:rsidRDefault="00026C87" w:rsidP="005901BA">
      <w:pPr>
        <w:pStyle w:val="Plattetekst"/>
        <w:rPr>
          <w:ins w:id="44" w:author="Jesse Pot" w:date="2017-06-28T22:35:00Z"/>
          <w:lang w:val="nl-NL"/>
        </w:rPr>
      </w:pPr>
    </w:p>
    <w:p w14:paraId="2246F3A4" w14:textId="75F18EDC" w:rsidR="00026C87" w:rsidRDefault="00026C87" w:rsidP="005901BA">
      <w:pPr>
        <w:pStyle w:val="Plattetekst"/>
        <w:rPr>
          <w:ins w:id="45" w:author="Jesse Pot" w:date="2017-06-28T22:35:00Z"/>
          <w:lang w:val="nl-NL"/>
        </w:rPr>
      </w:pPr>
    </w:p>
    <w:p w14:paraId="4F0279BE" w14:textId="118E2135" w:rsidR="00026C87" w:rsidRDefault="00026C87" w:rsidP="005901BA">
      <w:pPr>
        <w:pStyle w:val="Plattetekst"/>
        <w:rPr>
          <w:ins w:id="46" w:author="Jesse Pot" w:date="2017-06-28T22:35:00Z"/>
          <w:lang w:val="nl-NL"/>
        </w:rPr>
      </w:pPr>
    </w:p>
    <w:p w14:paraId="149CAFAB" w14:textId="25AEF33E" w:rsidR="00026C87" w:rsidRDefault="00026C87" w:rsidP="005901BA">
      <w:pPr>
        <w:pStyle w:val="Plattetekst"/>
        <w:rPr>
          <w:ins w:id="47" w:author="Jesse Pot" w:date="2017-06-28T22:35:00Z"/>
          <w:lang w:val="nl-NL"/>
        </w:rPr>
      </w:pPr>
    </w:p>
    <w:p w14:paraId="43B652DC" w14:textId="7E31F95D" w:rsidR="00026C87" w:rsidRDefault="00026C87" w:rsidP="005901BA">
      <w:pPr>
        <w:pStyle w:val="Plattetekst"/>
        <w:rPr>
          <w:ins w:id="48" w:author="Jesse Pot" w:date="2017-06-28T22:35:00Z"/>
          <w:lang w:val="nl-NL"/>
        </w:rPr>
      </w:pPr>
    </w:p>
    <w:p w14:paraId="5E386A4E" w14:textId="74EF377B" w:rsidR="00026C87" w:rsidRDefault="00026C87" w:rsidP="005901BA">
      <w:pPr>
        <w:pStyle w:val="Plattetekst"/>
        <w:rPr>
          <w:ins w:id="49" w:author="Jesse Pot" w:date="2017-06-28T22:35:00Z"/>
          <w:lang w:val="nl-NL"/>
        </w:rPr>
      </w:pPr>
    </w:p>
    <w:p w14:paraId="18305728" w14:textId="745A3819" w:rsidR="00026C87" w:rsidRDefault="00026C87" w:rsidP="005901BA">
      <w:pPr>
        <w:pStyle w:val="Plattetekst"/>
        <w:rPr>
          <w:ins w:id="50" w:author="Jesse Pot" w:date="2017-06-28T22:35:00Z"/>
          <w:lang w:val="nl-NL"/>
        </w:rPr>
      </w:pPr>
    </w:p>
    <w:p w14:paraId="4427017B" w14:textId="26B35BAF" w:rsidR="00026C87" w:rsidRDefault="00026C87" w:rsidP="005901BA">
      <w:pPr>
        <w:pStyle w:val="Plattetekst"/>
        <w:rPr>
          <w:ins w:id="51" w:author="Jesse Pot" w:date="2017-06-28T22:35:00Z"/>
          <w:lang w:val="nl-NL"/>
        </w:rPr>
      </w:pPr>
    </w:p>
    <w:p w14:paraId="49D10770" w14:textId="6A24A64B" w:rsidR="00026C87" w:rsidRDefault="00026C87" w:rsidP="005901BA">
      <w:pPr>
        <w:pStyle w:val="Plattetekst"/>
        <w:rPr>
          <w:ins w:id="52" w:author="Jesse Pot" w:date="2017-06-28T22:35:00Z"/>
          <w:lang w:val="nl-NL"/>
        </w:rPr>
      </w:pPr>
    </w:p>
    <w:p w14:paraId="1B0C6D68" w14:textId="54B6AE52" w:rsidR="00026C87" w:rsidRDefault="00026C87" w:rsidP="005901BA">
      <w:pPr>
        <w:pStyle w:val="Plattetekst"/>
        <w:rPr>
          <w:ins w:id="53" w:author="Jesse Pot" w:date="2017-06-28T22:35:00Z"/>
          <w:lang w:val="nl-NL"/>
        </w:rPr>
      </w:pPr>
    </w:p>
    <w:p w14:paraId="7F4A60D1" w14:textId="1549901D" w:rsidR="00026C87" w:rsidRDefault="00026C87" w:rsidP="005901BA">
      <w:pPr>
        <w:pStyle w:val="Plattetekst"/>
        <w:rPr>
          <w:ins w:id="54" w:author="Jesse Pot" w:date="2017-06-28T22:35:00Z"/>
          <w:lang w:val="nl-NL"/>
        </w:rPr>
      </w:pPr>
    </w:p>
    <w:p w14:paraId="422A5C16" w14:textId="684A8600" w:rsidR="00026C87" w:rsidRDefault="00026C87" w:rsidP="005901BA">
      <w:pPr>
        <w:pStyle w:val="Plattetekst"/>
        <w:rPr>
          <w:ins w:id="55" w:author="Jesse Pot" w:date="2017-06-28T22:35:00Z"/>
          <w:lang w:val="nl-NL"/>
        </w:rPr>
      </w:pPr>
    </w:p>
    <w:p w14:paraId="0E0398B4" w14:textId="06745DB1" w:rsidR="00026C87" w:rsidRDefault="00026C87" w:rsidP="005901BA">
      <w:pPr>
        <w:pStyle w:val="Plattetekst"/>
        <w:rPr>
          <w:ins w:id="56" w:author="Jesse Pot" w:date="2017-06-28T22:35:00Z"/>
          <w:lang w:val="nl-NL"/>
        </w:rPr>
      </w:pPr>
    </w:p>
    <w:p w14:paraId="393B0BC5" w14:textId="5602DE71" w:rsidR="00026C87" w:rsidRDefault="00026C87" w:rsidP="005901BA">
      <w:pPr>
        <w:pStyle w:val="Plattetekst"/>
        <w:rPr>
          <w:ins w:id="57" w:author="Jesse Pot" w:date="2017-06-28T22:35:00Z"/>
          <w:lang w:val="nl-NL"/>
        </w:rPr>
      </w:pPr>
    </w:p>
    <w:p w14:paraId="471C7569" w14:textId="37A02984" w:rsidR="00026C87" w:rsidRDefault="00026C87" w:rsidP="005901BA">
      <w:pPr>
        <w:pStyle w:val="Plattetekst"/>
        <w:rPr>
          <w:ins w:id="58" w:author="Jesse Pot" w:date="2017-06-28T22:35:00Z"/>
          <w:lang w:val="nl-NL"/>
        </w:rPr>
      </w:pPr>
    </w:p>
    <w:p w14:paraId="16658838" w14:textId="7996BC50" w:rsidR="00026C87" w:rsidRDefault="00026C87" w:rsidP="005901BA">
      <w:pPr>
        <w:pStyle w:val="Plattetekst"/>
        <w:rPr>
          <w:ins w:id="59" w:author="Jesse Pot" w:date="2017-06-28T22:35:00Z"/>
          <w:lang w:val="nl-NL"/>
        </w:rPr>
      </w:pPr>
    </w:p>
    <w:p w14:paraId="26C33E7A" w14:textId="77777777" w:rsidR="00026C87" w:rsidRDefault="00026C87" w:rsidP="005901BA">
      <w:pPr>
        <w:pStyle w:val="Plattetekst"/>
        <w:rPr>
          <w:ins w:id="60" w:author="Jesse Pot" w:date="2017-06-28T21:53:00Z"/>
          <w:lang w:val="nl-NL"/>
        </w:rPr>
      </w:pPr>
    </w:p>
    <w:p w14:paraId="203D5401" w14:textId="28A981AE" w:rsidR="00842760" w:rsidRDefault="00842760" w:rsidP="00842760">
      <w:pPr>
        <w:pStyle w:val="Kop1"/>
        <w:rPr>
          <w:ins w:id="61" w:author="Jesse Pot" w:date="2017-06-28T22:10:00Z"/>
          <w:lang w:val="nl-NL"/>
        </w:rPr>
      </w:pPr>
      <w:ins w:id="62" w:author="Jesse Pot" w:date="2017-06-28T22:10:00Z">
        <w:r w:rsidRPr="00CF4DCA">
          <w:rPr>
            <w:lang w:val="nl-NL"/>
          </w:rPr>
          <w:lastRenderedPageBreak/>
          <w:t>Inleiding</w:t>
        </w:r>
      </w:ins>
    </w:p>
    <w:p w14:paraId="09E0C615" w14:textId="77DB7B1E" w:rsidR="00842760" w:rsidRDefault="00842760">
      <w:pPr>
        <w:pStyle w:val="Plattetekst"/>
        <w:rPr>
          <w:ins w:id="63" w:author="Jesse Pot" w:date="2017-06-28T22:10:00Z"/>
          <w:lang w:val="nl-NL"/>
        </w:rPr>
        <w:pPrChange w:id="64" w:author="Jesse Pot" w:date="2017-06-28T22:10:00Z">
          <w:pPr>
            <w:pStyle w:val="Kop1"/>
          </w:pPr>
        </w:pPrChange>
      </w:pPr>
    </w:p>
    <w:p w14:paraId="3A0F23C3" w14:textId="431A251A" w:rsidR="00842760" w:rsidRDefault="00842760">
      <w:pPr>
        <w:pStyle w:val="Plattetekst"/>
        <w:rPr>
          <w:ins w:id="65" w:author="Jesse Pot" w:date="2017-06-28T22:11:00Z"/>
          <w:lang w:val="nl-NL"/>
        </w:rPr>
        <w:pPrChange w:id="66" w:author="Jesse Pot" w:date="2017-06-28T22:10:00Z">
          <w:pPr>
            <w:pStyle w:val="Kop1"/>
          </w:pPr>
        </w:pPrChange>
      </w:pPr>
      <w:ins w:id="67" w:author="Jesse Pot" w:date="2017-06-28T22:11:00Z">
        <w:r>
          <w:rPr>
            <w:lang w:val="nl-NL"/>
          </w:rPr>
          <w:t>Het forum dat zal worden gemaakt is een opdracht gegeven door de heer J. Koster.</w:t>
        </w:r>
      </w:ins>
    </w:p>
    <w:p w14:paraId="210DF3C2" w14:textId="77777777" w:rsidR="00842760" w:rsidRDefault="00842760">
      <w:pPr>
        <w:pStyle w:val="Plattetekst"/>
        <w:rPr>
          <w:ins w:id="68" w:author="Jesse Pot" w:date="2017-06-28T22:12:00Z"/>
          <w:lang w:val="nl-NL"/>
        </w:rPr>
        <w:pPrChange w:id="69" w:author="Jesse Pot" w:date="2017-06-28T22:10:00Z">
          <w:pPr>
            <w:pStyle w:val="Kop1"/>
          </w:pPr>
        </w:pPrChange>
      </w:pPr>
      <w:ins w:id="70" w:author="Jesse Pot" w:date="2017-06-28T22:11:00Z">
        <w:r>
          <w:rPr>
            <w:lang w:val="nl-NL"/>
          </w:rPr>
          <w:t xml:space="preserve">De heer Koster is een leraar </w:t>
        </w:r>
      </w:ins>
      <w:ins w:id="71" w:author="Jesse Pot" w:date="2017-06-28T22:12:00Z">
        <w:r>
          <w:rPr>
            <w:lang w:val="nl-NL"/>
          </w:rPr>
          <w:t xml:space="preserve">PHP bij de opleiding Applicatie Ontwikkeling </w:t>
        </w:r>
      </w:ins>
    </w:p>
    <w:p w14:paraId="5D0E20FF" w14:textId="4725B3BD" w:rsidR="00842760" w:rsidRDefault="00842760">
      <w:pPr>
        <w:pStyle w:val="Plattetekst"/>
        <w:rPr>
          <w:ins w:id="72" w:author="Jesse Pot" w:date="2017-06-28T22:13:00Z"/>
          <w:lang w:val="nl-NL"/>
        </w:rPr>
        <w:pPrChange w:id="73" w:author="Jesse Pot" w:date="2017-06-28T22:10:00Z">
          <w:pPr>
            <w:pStyle w:val="Kop1"/>
          </w:pPr>
        </w:pPrChange>
      </w:pPr>
      <w:ins w:id="74" w:author="Jesse Pot" w:date="2017-06-28T22:11:00Z">
        <w:r>
          <w:rPr>
            <w:lang w:val="nl-NL"/>
          </w:rPr>
          <w:t xml:space="preserve">op het Alfa College aan de Boumaboulevard in </w:t>
        </w:r>
        <w:proofErr w:type="spellStart"/>
        <w:r>
          <w:rPr>
            <w:lang w:val="nl-NL"/>
          </w:rPr>
          <w:t>groningen</w:t>
        </w:r>
        <w:proofErr w:type="spellEnd"/>
        <w:r>
          <w:rPr>
            <w:lang w:val="nl-NL"/>
          </w:rPr>
          <w:t>.</w:t>
        </w:r>
      </w:ins>
    </w:p>
    <w:p w14:paraId="0C6D3F0B" w14:textId="54F833AE" w:rsidR="00842760" w:rsidRDefault="00842760">
      <w:pPr>
        <w:pStyle w:val="Plattetekst"/>
        <w:rPr>
          <w:ins w:id="75" w:author="Jesse Pot" w:date="2017-06-28T22:16:00Z"/>
          <w:lang w:val="nl-NL"/>
        </w:rPr>
        <w:pPrChange w:id="76" w:author="Jesse Pot" w:date="2017-06-28T22:10:00Z">
          <w:pPr>
            <w:pStyle w:val="Kop1"/>
          </w:pPr>
        </w:pPrChange>
      </w:pPr>
    </w:p>
    <w:p w14:paraId="6B8C59B7" w14:textId="77777777" w:rsidR="00842760" w:rsidRDefault="00842760">
      <w:pPr>
        <w:pStyle w:val="Plattetekst"/>
        <w:rPr>
          <w:ins w:id="77" w:author="Jesse Pot" w:date="2017-06-28T22:17:00Z"/>
          <w:lang w:val="nl-NL"/>
        </w:rPr>
        <w:pPrChange w:id="78" w:author="Jesse Pot" w:date="2017-06-28T22:10:00Z">
          <w:pPr>
            <w:pStyle w:val="Kop1"/>
          </w:pPr>
        </w:pPrChange>
      </w:pPr>
      <w:ins w:id="79" w:author="Jesse Pot" w:date="2017-06-28T22:17:00Z">
        <w:r w:rsidRPr="00842760">
          <w:rPr>
            <w:lang w:val="nl-NL"/>
          </w:rPr>
          <w:t xml:space="preserve">Dit document is het Functioneel Ontwerp voor het </w:t>
        </w:r>
        <w:r>
          <w:rPr>
            <w:lang w:val="nl-NL"/>
          </w:rPr>
          <w:t>Forum dat zal moeten worden gemaakt door de leerlingen van applicatie ontwikkeling op het Alfa College. Het</w:t>
        </w:r>
      </w:ins>
    </w:p>
    <w:p w14:paraId="51081903" w14:textId="62422E11" w:rsidR="00842760" w:rsidRDefault="00842760">
      <w:pPr>
        <w:pStyle w:val="Plattetekst"/>
        <w:rPr>
          <w:ins w:id="80" w:author="Jesse Pot" w:date="2017-06-28T22:19:00Z"/>
          <w:lang w:val="nl-NL"/>
        </w:rPr>
        <w:pPrChange w:id="81" w:author="Jesse Pot" w:date="2017-06-28T22:10:00Z">
          <w:pPr>
            <w:pStyle w:val="Kop1"/>
          </w:pPr>
        </w:pPrChange>
      </w:pPr>
      <w:ins w:id="82" w:author="Jesse Pot" w:date="2017-06-28T22:13:00Z">
        <w:r>
          <w:rPr>
            <w:lang w:val="nl-NL"/>
          </w:rPr>
          <w:t>is bedacht om leerlingen</w:t>
        </w:r>
        <w:r w:rsidR="006E2D25">
          <w:rPr>
            <w:lang w:val="nl-NL"/>
          </w:rPr>
          <w:t xml:space="preserve"> alles wat ze hebben geleerd in</w:t>
        </w:r>
        <w:r>
          <w:rPr>
            <w:lang w:val="nl-NL"/>
          </w:rPr>
          <w:t xml:space="preserve"> werkelijkheid</w:t>
        </w:r>
      </w:ins>
      <w:ins w:id="83" w:author="Jesse Pot" w:date="2017-06-28T22:18:00Z">
        <w:r w:rsidR="006E2D25">
          <w:rPr>
            <w:lang w:val="nl-NL"/>
          </w:rPr>
          <w:t xml:space="preserve"> te</w:t>
        </w:r>
      </w:ins>
      <w:ins w:id="84" w:author="Jesse Pot" w:date="2017-06-28T22:13:00Z">
        <w:r>
          <w:rPr>
            <w:lang w:val="nl-NL"/>
          </w:rPr>
          <w:t xml:space="preserve"> kunnen brengen</w:t>
        </w:r>
      </w:ins>
      <w:ins w:id="85" w:author="Jesse Pot" w:date="2017-06-28T22:15:00Z">
        <w:r>
          <w:rPr>
            <w:lang w:val="nl-NL"/>
          </w:rPr>
          <w:t>.</w:t>
        </w:r>
      </w:ins>
    </w:p>
    <w:p w14:paraId="1FEE3ABD" w14:textId="7AF16799" w:rsidR="006E2D25" w:rsidRDefault="006E2D25">
      <w:pPr>
        <w:pStyle w:val="Plattetekst"/>
        <w:rPr>
          <w:ins w:id="86" w:author="Jesse Pot" w:date="2017-06-28T22:19:00Z"/>
          <w:lang w:val="nl-NL"/>
        </w:rPr>
        <w:pPrChange w:id="87" w:author="Jesse Pot" w:date="2017-06-28T22:10:00Z">
          <w:pPr>
            <w:pStyle w:val="Kop1"/>
          </w:pPr>
        </w:pPrChange>
      </w:pPr>
    </w:p>
    <w:p w14:paraId="1A206586" w14:textId="424D6806" w:rsidR="006E2D25" w:rsidRDefault="006E2D25">
      <w:pPr>
        <w:pStyle w:val="Plattetekst"/>
        <w:rPr>
          <w:ins w:id="88" w:author="Jesse Pot" w:date="2017-06-28T22:11:00Z"/>
          <w:lang w:val="nl-NL"/>
        </w:rPr>
        <w:pPrChange w:id="89" w:author="Jesse Pot" w:date="2017-06-28T22:10:00Z">
          <w:pPr>
            <w:pStyle w:val="Kop1"/>
          </w:pPr>
        </w:pPrChange>
      </w:pPr>
      <w:ins w:id="90" w:author="Jesse Pot" w:date="2017-06-28T22:19:00Z">
        <w:r w:rsidRPr="006E2D25">
          <w:rPr>
            <w:lang w:val="nl-NL"/>
          </w:rPr>
          <w:t>In dit FO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ins>
    </w:p>
    <w:p w14:paraId="129192B1" w14:textId="77777777" w:rsidR="00842760" w:rsidRPr="00FA4A5F" w:rsidRDefault="00842760">
      <w:pPr>
        <w:pStyle w:val="Plattetekst"/>
        <w:rPr>
          <w:ins w:id="91" w:author="Jesse Pot" w:date="2017-06-28T22:10:00Z"/>
          <w:lang w:val="nl-NL"/>
        </w:rPr>
        <w:pPrChange w:id="92" w:author="Jesse Pot" w:date="2017-06-28T22:10:00Z">
          <w:pPr>
            <w:pStyle w:val="Kop1"/>
          </w:pPr>
        </w:pPrChange>
      </w:pPr>
    </w:p>
    <w:p w14:paraId="6BCC7883" w14:textId="77777777" w:rsidR="00842760" w:rsidRPr="00CF4DCA" w:rsidRDefault="00842760" w:rsidP="00842760">
      <w:pPr>
        <w:pStyle w:val="Plattetekst"/>
        <w:rPr>
          <w:ins w:id="93" w:author="Jesse Pot" w:date="2017-06-28T22:10:00Z"/>
          <w:lang w:val="nl-NL"/>
        </w:rPr>
      </w:pPr>
    </w:p>
    <w:p w14:paraId="684C7D61" w14:textId="57AC36EA" w:rsidR="000978AF" w:rsidRDefault="000978AF" w:rsidP="005901BA">
      <w:pPr>
        <w:pStyle w:val="Plattetekst"/>
        <w:rPr>
          <w:ins w:id="94" w:author="Jesse Pot" w:date="2017-06-28T21:53:00Z"/>
          <w:lang w:val="nl-NL"/>
        </w:rPr>
      </w:pPr>
    </w:p>
    <w:p w14:paraId="04C38B06" w14:textId="75488E12" w:rsidR="000978AF" w:rsidRDefault="000978AF" w:rsidP="005901BA">
      <w:pPr>
        <w:pStyle w:val="Plattetekst"/>
        <w:rPr>
          <w:ins w:id="95" w:author="Jesse Pot" w:date="2017-06-28T21:53:00Z"/>
          <w:lang w:val="nl-NL"/>
        </w:rPr>
      </w:pPr>
    </w:p>
    <w:p w14:paraId="7B7F3C00" w14:textId="4CBBBEC6" w:rsidR="000978AF" w:rsidRDefault="000978AF" w:rsidP="005901BA">
      <w:pPr>
        <w:pStyle w:val="Plattetekst"/>
        <w:rPr>
          <w:ins w:id="96" w:author="Jesse Pot" w:date="2017-06-28T21:53:00Z"/>
          <w:lang w:val="nl-NL"/>
        </w:rPr>
      </w:pPr>
    </w:p>
    <w:p w14:paraId="67970348" w14:textId="6C564416" w:rsidR="000978AF" w:rsidRDefault="000978AF" w:rsidP="005901BA">
      <w:pPr>
        <w:pStyle w:val="Plattetekst"/>
        <w:rPr>
          <w:ins w:id="97" w:author="Jesse Pot" w:date="2017-06-28T21:52:00Z"/>
          <w:lang w:val="nl-NL"/>
        </w:rPr>
      </w:pPr>
    </w:p>
    <w:p w14:paraId="09DF0CA6" w14:textId="77777777" w:rsidR="000978AF" w:rsidRDefault="000978AF" w:rsidP="005901BA">
      <w:pPr>
        <w:pStyle w:val="Plattetekst"/>
        <w:rPr>
          <w:ins w:id="98" w:author="Jesse Pot" w:date="2017-06-28T21:52:00Z"/>
          <w:lang w:val="nl-NL"/>
        </w:rPr>
      </w:pPr>
    </w:p>
    <w:p w14:paraId="2325986D" w14:textId="77777777" w:rsidR="000978AF" w:rsidRDefault="000978AF" w:rsidP="005901BA">
      <w:pPr>
        <w:pStyle w:val="Plattetekst"/>
        <w:rPr>
          <w:ins w:id="99" w:author="Jesse Pot" w:date="2017-06-28T21:52:00Z"/>
          <w:lang w:val="nl-NL"/>
        </w:rPr>
      </w:pPr>
    </w:p>
    <w:p w14:paraId="7B73C09A" w14:textId="77777777" w:rsidR="000978AF" w:rsidRDefault="000978AF" w:rsidP="005901BA">
      <w:pPr>
        <w:pStyle w:val="Plattetekst"/>
        <w:rPr>
          <w:ins w:id="100" w:author="Jesse Pot" w:date="2017-06-28T21:52:00Z"/>
          <w:lang w:val="nl-NL"/>
        </w:rPr>
      </w:pPr>
    </w:p>
    <w:p w14:paraId="056C9A49" w14:textId="77777777" w:rsidR="000978AF" w:rsidRDefault="000978AF" w:rsidP="005901BA">
      <w:pPr>
        <w:pStyle w:val="Plattetekst"/>
        <w:rPr>
          <w:ins w:id="101" w:author="Jesse Pot" w:date="2017-06-28T21:52:00Z"/>
          <w:lang w:val="nl-NL"/>
        </w:rPr>
      </w:pPr>
    </w:p>
    <w:p w14:paraId="02607564" w14:textId="77777777" w:rsidR="000978AF" w:rsidRDefault="000978AF" w:rsidP="005901BA">
      <w:pPr>
        <w:pStyle w:val="Plattetekst"/>
        <w:rPr>
          <w:ins w:id="102" w:author="Jesse Pot" w:date="2017-06-28T21:52:00Z"/>
          <w:lang w:val="nl-NL"/>
        </w:rPr>
      </w:pPr>
    </w:p>
    <w:p w14:paraId="2C30BFB7" w14:textId="3B7DF310" w:rsidR="00FD6EC9" w:rsidRPr="00CF4DCA" w:rsidDel="00842760" w:rsidRDefault="00FD6EC9" w:rsidP="005901BA">
      <w:pPr>
        <w:pStyle w:val="Plattetekst"/>
        <w:rPr>
          <w:del w:id="103" w:author="Jesse Pot" w:date="2017-06-28T22:10:00Z"/>
          <w:lang w:val="nl-NL"/>
        </w:rPr>
      </w:pPr>
      <w:del w:id="104" w:author="Jesse Pot" w:date="2017-06-28T22:10:00Z">
        <w:r w:rsidRPr="00CF4DCA" w:rsidDel="00842760">
          <w:rPr>
            <w:lang w:val="nl-NL"/>
          </w:rPr>
          <w:delText>&lt;&lt;&lt;&lt;&lt;--------------------------</w:delText>
        </w:r>
        <w:r w:rsidRPr="00CF4DCA" w:rsidDel="00842760">
          <w:rPr>
            <w:lang w:val="nl-NL"/>
          </w:rPr>
          <w:tab/>
          <w:delText>Deze bladzijde</w:delText>
        </w:r>
        <w:r w:rsidR="005C0782" w:rsidRPr="00CF4DCA" w:rsidDel="00842760">
          <w:rPr>
            <w:lang w:val="nl-NL"/>
          </w:rPr>
          <w:delText>n</w:delText>
        </w:r>
        <w:r w:rsidR="00206F66" w:rsidRPr="00CF4DCA" w:rsidDel="00842760">
          <w:rPr>
            <w:lang w:val="nl-NL"/>
          </w:rPr>
          <w:delText xml:space="preserve"> verwijderen     </w:delText>
        </w:r>
        <w:r w:rsidRPr="00CF4DCA" w:rsidDel="00842760">
          <w:rPr>
            <w:lang w:val="nl-NL"/>
          </w:rPr>
          <w:delText>----------------------------&gt;&gt;&gt;&gt;&gt;</w:delText>
        </w:r>
      </w:del>
    </w:p>
    <w:p w14:paraId="0C9EECB3" w14:textId="69E289CC" w:rsidR="00914681" w:rsidRPr="00CF4DCA" w:rsidDel="00842760" w:rsidRDefault="00914681" w:rsidP="005901BA">
      <w:pPr>
        <w:pStyle w:val="Plattetekst"/>
        <w:rPr>
          <w:del w:id="105" w:author="Jesse Pot" w:date="2017-06-28T22:10:00Z"/>
          <w:rFonts w:cs="Calibri"/>
          <w:b/>
          <w:bCs/>
          <w:sz w:val="21"/>
          <w:szCs w:val="21"/>
          <w:lang w:val="nl-NL"/>
        </w:rPr>
      </w:pPr>
    </w:p>
    <w:p w14:paraId="207057B6" w14:textId="3AF67D61" w:rsidR="00973862" w:rsidRPr="00CF4DCA" w:rsidDel="00842760" w:rsidRDefault="00973862" w:rsidP="005901BA">
      <w:pPr>
        <w:pStyle w:val="Plattetekst"/>
        <w:rPr>
          <w:del w:id="106" w:author="Jesse Pot" w:date="2017-06-28T22:10:00Z"/>
          <w:b/>
          <w:i/>
          <w:lang w:val="nl-NL"/>
        </w:rPr>
      </w:pPr>
      <w:del w:id="107" w:author="Jesse Pot" w:date="2017-06-28T22:10:00Z">
        <w:r w:rsidRPr="00CF4DCA" w:rsidDel="00842760">
          <w:rPr>
            <w:b/>
            <w:i/>
            <w:lang w:val="nl-NL"/>
          </w:rPr>
          <w:delText xml:space="preserve">Het </w:delText>
        </w:r>
        <w:r w:rsidR="00ED7EB9" w:rsidRPr="00CF4DCA" w:rsidDel="00842760">
          <w:rPr>
            <w:b/>
            <w:i/>
            <w:lang w:val="nl-NL"/>
          </w:rPr>
          <w:delText>Functioneel Ontwerp</w:delText>
        </w:r>
      </w:del>
    </w:p>
    <w:p w14:paraId="26ABC1F3" w14:textId="77777777" w:rsidR="00973862" w:rsidRPr="00CF4DCA" w:rsidDel="00842760" w:rsidRDefault="00973862" w:rsidP="005901BA">
      <w:pPr>
        <w:pStyle w:val="Plattetekst"/>
        <w:rPr>
          <w:del w:id="108" w:author="Jesse Pot" w:date="2017-06-28T22:10:00Z"/>
          <w:i/>
          <w:spacing w:val="23"/>
          <w:lang w:val="nl-NL"/>
        </w:rPr>
      </w:pPr>
    </w:p>
    <w:p w14:paraId="2B69535E" w14:textId="6D001B48" w:rsidR="008C5E1F" w:rsidRPr="00CF4DCA" w:rsidDel="00842760" w:rsidRDefault="00CB6932" w:rsidP="005901BA">
      <w:pPr>
        <w:pStyle w:val="Plattetekst"/>
        <w:rPr>
          <w:del w:id="109" w:author="Jesse Pot" w:date="2017-06-28T22:10:00Z"/>
          <w:i/>
          <w:color w:val="00B050"/>
          <w:lang w:val="nl-NL"/>
        </w:rPr>
      </w:pPr>
      <w:del w:id="110" w:author="Jesse Pot" w:date="2017-06-28T22:10:00Z">
        <w:r w:rsidRPr="00CF4DCA" w:rsidDel="00842760">
          <w:rPr>
            <w:i/>
            <w:color w:val="00B050"/>
            <w:lang w:val="nl-NL"/>
          </w:rPr>
          <w:delText xml:space="preserve">In het </w:delText>
        </w:r>
        <w:r w:rsidR="00206F66" w:rsidRPr="00CF4DCA" w:rsidDel="00842760">
          <w:rPr>
            <w:i/>
            <w:color w:val="00B050"/>
            <w:lang w:val="nl-NL"/>
          </w:rPr>
          <w:delText>Functioneel Ontwerp</w:delText>
        </w:r>
        <w:r w:rsidRPr="00CF4DCA" w:rsidDel="00842760">
          <w:rPr>
            <w:i/>
            <w:color w:val="00B050"/>
            <w:lang w:val="nl-NL"/>
          </w:rPr>
          <w:delText xml:space="preserve"> </w:delText>
        </w:r>
        <w:r w:rsidR="005701D4" w:rsidRPr="00CF4DCA" w:rsidDel="00842760">
          <w:rPr>
            <w:i/>
            <w:color w:val="00B050"/>
            <w:lang w:val="nl-NL"/>
          </w:rPr>
          <w:delText xml:space="preserve">(FO) </w:delText>
        </w:r>
        <w:r w:rsidRPr="00CF4DCA" w:rsidDel="00842760">
          <w:rPr>
            <w:i/>
            <w:color w:val="00B050"/>
            <w:lang w:val="nl-NL"/>
          </w:rPr>
          <w:delText>beschrijf je</w:delText>
        </w:r>
        <w:r w:rsidR="00206F66" w:rsidRPr="00CF4DCA" w:rsidDel="00842760">
          <w:rPr>
            <w:i/>
            <w:color w:val="00B050"/>
            <w:lang w:val="nl-NL"/>
          </w:rPr>
          <w:delText xml:space="preserve"> de oplossingen die je kiest voor </w:delText>
        </w:r>
        <w:r w:rsidR="005701D4" w:rsidRPr="00CF4DCA" w:rsidDel="00842760">
          <w:rPr>
            <w:i/>
            <w:color w:val="00B050"/>
            <w:lang w:val="nl-NL"/>
          </w:rPr>
          <w:delText>elk van de</w:delText>
        </w:r>
        <w:r w:rsidR="00206F66" w:rsidRPr="00CF4DCA" w:rsidDel="00842760">
          <w:rPr>
            <w:i/>
            <w:color w:val="00B050"/>
            <w:lang w:val="nl-NL"/>
          </w:rPr>
          <w:delText xml:space="preserve"> behoeftes uit de Behoefteanalyse.</w:delText>
        </w:r>
        <w:r w:rsidR="00A8207F" w:rsidRPr="00CF4DCA" w:rsidDel="00842760">
          <w:rPr>
            <w:i/>
            <w:color w:val="00B050"/>
            <w:lang w:val="nl-NL"/>
          </w:rPr>
          <w:delText xml:space="preserve"> Je zet elke behoefte om in een oplossing waarin je aangeeft hoe het informatiesysteem de betreffende functie gaat uitvoeren.</w:delText>
        </w:r>
      </w:del>
    </w:p>
    <w:p w14:paraId="02AFFC04" w14:textId="38239636" w:rsidR="008C5E1F" w:rsidRPr="00CF4DCA" w:rsidDel="00842760" w:rsidRDefault="008C5E1F" w:rsidP="005901BA">
      <w:pPr>
        <w:pStyle w:val="Plattetekst"/>
        <w:rPr>
          <w:del w:id="111" w:author="Jesse Pot" w:date="2017-06-28T22:10:00Z"/>
          <w:i/>
          <w:color w:val="00B050"/>
          <w:lang w:val="nl-NL"/>
        </w:rPr>
      </w:pPr>
    </w:p>
    <w:p w14:paraId="5E5AA909" w14:textId="2E818183" w:rsidR="00ED7EB9" w:rsidRPr="00CF4DCA" w:rsidDel="00842760" w:rsidRDefault="00206F66" w:rsidP="005901BA">
      <w:pPr>
        <w:pStyle w:val="Plattetekst"/>
        <w:rPr>
          <w:del w:id="112" w:author="Jesse Pot" w:date="2017-06-28T22:10:00Z"/>
          <w:i/>
          <w:color w:val="00B050"/>
          <w:lang w:val="nl-NL"/>
        </w:rPr>
      </w:pPr>
      <w:del w:id="113" w:author="Jesse Pot" w:date="2017-06-28T22:10:00Z">
        <w:r w:rsidRPr="00CF4DCA" w:rsidDel="00842760">
          <w:rPr>
            <w:i/>
            <w:color w:val="00B050"/>
            <w:lang w:val="nl-NL"/>
          </w:rPr>
          <w:delText>Het</w:delText>
        </w:r>
        <w:r w:rsidR="00ED7EB9" w:rsidRPr="00CF4DCA" w:rsidDel="00842760">
          <w:rPr>
            <w:i/>
            <w:color w:val="00B050"/>
            <w:lang w:val="nl-NL"/>
          </w:rPr>
          <w:delTex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delText>
        </w:r>
      </w:del>
    </w:p>
    <w:p w14:paraId="5713A213" w14:textId="39525C7A" w:rsidR="00ED7EB9" w:rsidRPr="00CF4DCA" w:rsidDel="00842760" w:rsidRDefault="00ED7EB9" w:rsidP="005901BA">
      <w:pPr>
        <w:pStyle w:val="Plattetekst"/>
        <w:rPr>
          <w:del w:id="114" w:author="Jesse Pot" w:date="2017-06-28T22:10:00Z"/>
          <w:i/>
          <w:color w:val="00B050"/>
          <w:lang w:val="nl-NL"/>
        </w:rPr>
      </w:pPr>
    </w:p>
    <w:p w14:paraId="273D8AA5" w14:textId="06A1D0B4" w:rsidR="00ED7EB9" w:rsidRPr="00CF4DCA" w:rsidDel="00842760" w:rsidRDefault="00ED7EB9" w:rsidP="005901BA">
      <w:pPr>
        <w:pStyle w:val="Plattetekst"/>
        <w:rPr>
          <w:del w:id="115" w:author="Jesse Pot" w:date="2017-06-28T22:10:00Z"/>
          <w:i/>
          <w:color w:val="00B050"/>
          <w:lang w:val="nl-NL"/>
        </w:rPr>
      </w:pPr>
      <w:del w:id="116" w:author="Jesse Pot" w:date="2017-06-28T22:10:00Z">
        <w:r w:rsidRPr="00CF4DCA" w:rsidDel="00842760">
          <w:rPr>
            <w:i/>
            <w:color w:val="00B050"/>
            <w:lang w:val="nl-NL"/>
          </w:rPr>
          <w:delText>Het Functioneel Ontwerp vormt de basis van de afspraken tussen opdrachtgever en opdrachtnemer. Het FO kan gezien worden als een ‘contract’ waar alle betrokken partijen zich aan moeten houden tijdens het ontwikkelproces van de website.</w:delText>
        </w:r>
      </w:del>
    </w:p>
    <w:p w14:paraId="7EFCAA50" w14:textId="08D0306F" w:rsidR="00ED7EB9" w:rsidRPr="00CF4DCA" w:rsidDel="00842760" w:rsidRDefault="00ED7EB9" w:rsidP="005901BA">
      <w:pPr>
        <w:pStyle w:val="Plattetekst"/>
        <w:rPr>
          <w:del w:id="117" w:author="Jesse Pot" w:date="2017-06-28T22:10:00Z"/>
          <w:i/>
          <w:color w:val="00B050"/>
          <w:lang w:val="nl-NL"/>
        </w:rPr>
      </w:pPr>
    </w:p>
    <w:p w14:paraId="3E1EBF1E" w14:textId="2149DA47" w:rsidR="00ED7EB9" w:rsidRPr="00CF4DCA" w:rsidDel="00842760" w:rsidRDefault="00ED7EB9" w:rsidP="005901BA">
      <w:pPr>
        <w:pStyle w:val="Plattetekst"/>
        <w:rPr>
          <w:del w:id="118" w:author="Jesse Pot" w:date="2017-06-28T22:10:00Z"/>
          <w:i/>
          <w:color w:val="00B050"/>
          <w:lang w:val="nl-NL"/>
        </w:rPr>
      </w:pPr>
      <w:del w:id="119" w:author="Jesse Pot" w:date="2017-06-28T22:10:00Z">
        <w:r w:rsidRPr="00CF4DCA" w:rsidDel="00842760">
          <w:rPr>
            <w:i/>
            <w:color w:val="00B050"/>
            <w:lang w:val="nl-NL"/>
          </w:rPr>
          <w:delTex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delText>
        </w:r>
      </w:del>
    </w:p>
    <w:p w14:paraId="3C96A5B6" w14:textId="2947AAB0" w:rsidR="00ED7EB9" w:rsidRPr="00CF4DCA" w:rsidDel="00842760" w:rsidRDefault="00ED7EB9" w:rsidP="005901BA">
      <w:pPr>
        <w:pStyle w:val="Plattetekst"/>
        <w:rPr>
          <w:del w:id="120" w:author="Jesse Pot" w:date="2017-06-28T22:10:00Z"/>
          <w:i/>
          <w:color w:val="00B050"/>
          <w:lang w:val="nl-NL"/>
        </w:rPr>
      </w:pPr>
    </w:p>
    <w:p w14:paraId="07122261" w14:textId="6B4D59C0" w:rsidR="00ED7EB9" w:rsidRPr="00CF4DCA" w:rsidDel="00842760" w:rsidRDefault="00ED7EB9" w:rsidP="005901BA">
      <w:pPr>
        <w:pStyle w:val="Plattetekst"/>
        <w:rPr>
          <w:del w:id="121" w:author="Jesse Pot" w:date="2017-06-28T22:10:00Z"/>
          <w:i/>
          <w:color w:val="00B050"/>
          <w:lang w:val="nl-NL"/>
        </w:rPr>
      </w:pPr>
      <w:del w:id="122" w:author="Jesse Pot" w:date="2017-06-28T22:10:00Z">
        <w:r w:rsidRPr="00CF4DCA" w:rsidDel="00842760">
          <w:rPr>
            <w:i/>
            <w:color w:val="00B050"/>
            <w:lang w:val="nl-NL"/>
          </w:rPr>
          <w:delText xml:space="preserve">De ontwikkelaar maakt precies wat er in het Functioneel Ontwerp staat. Daarom is het essentieel dat het FO goed en volledig is en </w:delText>
        </w:r>
        <w:r w:rsidR="008702EC" w:rsidRPr="00CF4DCA" w:rsidDel="00842760">
          <w:rPr>
            <w:i/>
            <w:color w:val="00B050"/>
            <w:lang w:val="nl-NL"/>
          </w:rPr>
          <w:delText>goedgekeurd</w:delText>
        </w:r>
        <w:r w:rsidRPr="00CF4DCA" w:rsidDel="00842760">
          <w:rPr>
            <w:i/>
            <w:color w:val="00B050"/>
            <w:lang w:val="nl-NL"/>
          </w:rPr>
          <w:delText xml:space="preserve"> door de opdrachtgever. Het is de basis van het informatiesysteem (de website).</w:delText>
        </w:r>
      </w:del>
    </w:p>
    <w:p w14:paraId="5DBD907E" w14:textId="117905E7" w:rsidR="00ED7EB9" w:rsidRPr="00CF4DCA" w:rsidDel="00842760" w:rsidRDefault="00ED7EB9" w:rsidP="005901BA">
      <w:pPr>
        <w:pStyle w:val="Plattetekst"/>
        <w:rPr>
          <w:del w:id="123" w:author="Jesse Pot" w:date="2017-06-28T22:10:00Z"/>
          <w:i/>
          <w:color w:val="00B050"/>
          <w:lang w:val="nl-NL"/>
        </w:rPr>
      </w:pPr>
    </w:p>
    <w:p w14:paraId="4C5D26E3" w14:textId="2F7E2D52" w:rsidR="00ED7EB9" w:rsidRPr="00CF4DCA" w:rsidDel="00842760" w:rsidRDefault="00ED7EB9" w:rsidP="005901BA">
      <w:pPr>
        <w:pStyle w:val="Plattetekst"/>
        <w:rPr>
          <w:del w:id="124" w:author="Jesse Pot" w:date="2017-06-28T22:10:00Z"/>
          <w:i/>
          <w:color w:val="00B050"/>
          <w:lang w:val="nl-NL"/>
        </w:rPr>
      </w:pPr>
      <w:del w:id="125" w:author="Jesse Pot" w:date="2017-06-28T22:10:00Z">
        <w:r w:rsidRPr="00CF4DCA" w:rsidDel="00842760">
          <w:rPr>
            <w:i/>
            <w:color w:val="00B050"/>
            <w:lang w:val="nl-NL"/>
          </w:rPr>
          <w:delText>Pas na de goedkeuring van het FO wordt de te gebruiken techniek voor de website bepaald. Daarom is het belangrijk om zo gedetailleerd en zo volledig mogelijk de eisen en wensen vast te leggen in het FO en te zorgen dat het wordt goedgekeurd door de opdrachtgever.</w:delText>
        </w:r>
      </w:del>
    </w:p>
    <w:p w14:paraId="2CA9A8A2" w14:textId="169D755D" w:rsidR="00ED7EB9" w:rsidRPr="00CF4DCA" w:rsidDel="00842760" w:rsidRDefault="00ED7EB9" w:rsidP="005901BA">
      <w:pPr>
        <w:pStyle w:val="Plattetekst"/>
        <w:rPr>
          <w:del w:id="126" w:author="Jesse Pot" w:date="2017-06-28T22:10:00Z"/>
          <w:i/>
          <w:color w:val="00B050"/>
          <w:lang w:val="nl-NL"/>
        </w:rPr>
      </w:pPr>
    </w:p>
    <w:p w14:paraId="03B72459" w14:textId="119CDD21" w:rsidR="00ED7EB9" w:rsidRPr="00CF4DCA" w:rsidDel="00842760" w:rsidRDefault="00ED7EB9" w:rsidP="005901BA">
      <w:pPr>
        <w:pStyle w:val="Plattetekst"/>
        <w:rPr>
          <w:del w:id="127" w:author="Jesse Pot" w:date="2017-06-28T22:10:00Z"/>
          <w:i/>
          <w:color w:val="00B050"/>
          <w:lang w:val="nl-NL"/>
        </w:rPr>
      </w:pPr>
      <w:del w:id="128" w:author="Jesse Pot" w:date="2017-06-28T22:10:00Z">
        <w:r w:rsidRPr="00CF4DCA" w:rsidDel="00842760">
          <w:rPr>
            <w:i/>
            <w:color w:val="00B050"/>
            <w:lang w:val="nl-NL"/>
          </w:rPr>
          <w:delText xml:space="preserve">Naast het FO zal er bij een website gebruikt gemaakt worden van een Grafisch Ontwerp (visueel ontwerp). Dit moet aansluiten op de functionaliteiten </w:delText>
        </w:r>
        <w:r w:rsidR="00A8207F" w:rsidRPr="00CF4DCA" w:rsidDel="00842760">
          <w:rPr>
            <w:i/>
            <w:color w:val="00B050"/>
            <w:lang w:val="nl-NL"/>
          </w:rPr>
          <w:delText xml:space="preserve">die </w:delText>
        </w:r>
        <w:r w:rsidRPr="00CF4DCA" w:rsidDel="00842760">
          <w:rPr>
            <w:i/>
            <w:color w:val="00B050"/>
            <w:lang w:val="nl-NL"/>
          </w:rPr>
          <w:delText xml:space="preserve">in het Functioneel Ontwerp </w:delText>
        </w:r>
        <w:r w:rsidR="00A8207F" w:rsidRPr="00CF4DCA" w:rsidDel="00842760">
          <w:rPr>
            <w:i/>
            <w:color w:val="00B050"/>
            <w:lang w:val="nl-NL"/>
          </w:rPr>
          <w:delText xml:space="preserve">worden beschreven. Het </w:delText>
        </w:r>
        <w:r w:rsidRPr="00CF4DCA" w:rsidDel="00842760">
          <w:rPr>
            <w:i/>
            <w:color w:val="00B050"/>
            <w:lang w:val="nl-NL"/>
          </w:rPr>
          <w:delText xml:space="preserve">wordt </w:delText>
        </w:r>
        <w:r w:rsidR="00A8207F" w:rsidRPr="00CF4DCA" w:rsidDel="00842760">
          <w:rPr>
            <w:i/>
            <w:color w:val="00B050"/>
            <w:lang w:val="nl-NL"/>
          </w:rPr>
          <w:delText xml:space="preserve">doorgaans dan ook </w:delText>
        </w:r>
        <w:r w:rsidRPr="00CF4DCA" w:rsidDel="00842760">
          <w:rPr>
            <w:i/>
            <w:color w:val="00B050"/>
            <w:lang w:val="nl-NL"/>
          </w:rPr>
          <w:delText>samen met het FO</w:delText>
        </w:r>
        <w:r w:rsidR="00A8207F" w:rsidRPr="00CF4DCA" w:rsidDel="00842760">
          <w:rPr>
            <w:i/>
            <w:color w:val="00B050"/>
            <w:lang w:val="nl-NL"/>
          </w:rPr>
          <w:delText xml:space="preserve"> opgeleverd</w:delText>
        </w:r>
        <w:r w:rsidRPr="00CF4DCA" w:rsidDel="00842760">
          <w:rPr>
            <w:i/>
            <w:color w:val="00B050"/>
            <w:lang w:val="nl-NL"/>
          </w:rPr>
          <w:delText xml:space="preserve">. Het Grafisch Ontwerp bevat de grafische kenmerken van het op te leveren informatiesysteem, zoals uitgewerkte schetsen, wireframes, e.d. Bij kleinere </w:delText>
        </w:r>
        <w:r w:rsidR="008702EC" w:rsidRPr="00CF4DCA" w:rsidDel="00842760">
          <w:rPr>
            <w:i/>
            <w:color w:val="00B050"/>
            <w:lang w:val="nl-NL"/>
          </w:rPr>
          <w:delText xml:space="preserve">projecten </w:delText>
        </w:r>
        <w:r w:rsidRPr="00CF4DCA" w:rsidDel="00842760">
          <w:rPr>
            <w:i/>
            <w:color w:val="00B050"/>
            <w:lang w:val="nl-NL"/>
          </w:rPr>
          <w:delText xml:space="preserve">maakt het </w:delText>
        </w:r>
        <w:r w:rsidR="008702EC" w:rsidRPr="00CF4DCA" w:rsidDel="00842760">
          <w:rPr>
            <w:i/>
            <w:color w:val="00B050"/>
            <w:lang w:val="nl-NL"/>
          </w:rPr>
          <w:delText xml:space="preserve">GO </w:delText>
        </w:r>
        <w:r w:rsidRPr="00CF4DCA" w:rsidDel="00842760">
          <w:rPr>
            <w:i/>
            <w:color w:val="00B050"/>
            <w:lang w:val="nl-NL"/>
          </w:rPr>
          <w:delText>onderdeel uit van het FO.</w:delText>
        </w:r>
      </w:del>
    </w:p>
    <w:p w14:paraId="24DA9B78" w14:textId="49DBF1C3" w:rsidR="005701D4" w:rsidRPr="00CF4DCA" w:rsidDel="00842760" w:rsidRDefault="005701D4" w:rsidP="005901BA">
      <w:pPr>
        <w:pStyle w:val="Plattetekst"/>
        <w:rPr>
          <w:del w:id="129" w:author="Jesse Pot" w:date="2017-06-28T22:10:00Z"/>
          <w:i/>
          <w:color w:val="00B050"/>
          <w:lang w:val="nl-NL"/>
        </w:rPr>
      </w:pPr>
    </w:p>
    <w:p w14:paraId="2BB34954" w14:textId="6473D67F" w:rsidR="005701D4" w:rsidRPr="00CF4DCA" w:rsidDel="00842760" w:rsidRDefault="005701D4" w:rsidP="005701D4">
      <w:pPr>
        <w:pStyle w:val="Plattetekst"/>
        <w:rPr>
          <w:del w:id="130" w:author="Jesse Pot" w:date="2017-06-28T22:10:00Z"/>
          <w:i/>
          <w:color w:val="00B050"/>
          <w:lang w:val="nl-NL"/>
        </w:rPr>
      </w:pPr>
      <w:del w:id="131" w:author="Jesse Pot" w:date="2017-06-28T22:10:00Z">
        <w:r w:rsidRPr="00CF4DCA" w:rsidDel="00842760">
          <w:rPr>
            <w:i/>
            <w:color w:val="00B050"/>
            <w:lang w:val="nl-NL"/>
          </w:rPr>
          <w:delText>Taalgebruik: Zakelijk</w:delText>
        </w:r>
      </w:del>
    </w:p>
    <w:p w14:paraId="1810D8BC" w14:textId="7E8C9D0D" w:rsidR="005701D4" w:rsidRPr="00CF4DCA" w:rsidDel="00842760" w:rsidRDefault="008702EC" w:rsidP="005701D4">
      <w:pPr>
        <w:pStyle w:val="Plattetekst"/>
        <w:rPr>
          <w:del w:id="132" w:author="Jesse Pot" w:date="2017-06-28T22:10:00Z"/>
          <w:i/>
          <w:color w:val="00B050"/>
          <w:lang w:val="nl-NL"/>
        </w:rPr>
      </w:pPr>
      <w:del w:id="133" w:author="Jesse Pot" w:date="2017-06-28T22:10:00Z">
        <w:r w:rsidRPr="00CF4DCA" w:rsidDel="00842760">
          <w:rPr>
            <w:i/>
            <w:color w:val="00B050"/>
            <w:lang w:val="nl-NL"/>
          </w:rPr>
          <w:delText>Doelgroep: de opdrachtgever</w:delText>
        </w:r>
        <w:r w:rsidR="005701D4" w:rsidRPr="00CF4DCA" w:rsidDel="00842760">
          <w:rPr>
            <w:i/>
            <w:color w:val="00B050"/>
            <w:lang w:val="nl-NL"/>
          </w:rPr>
          <w:delText xml:space="preserve"> dus geen vaktaal.</w:delText>
        </w:r>
      </w:del>
    </w:p>
    <w:p w14:paraId="59576722" w14:textId="737208A9" w:rsidR="005701D4" w:rsidRPr="00CF4DCA" w:rsidDel="00842760" w:rsidRDefault="005701D4" w:rsidP="005701D4">
      <w:pPr>
        <w:pStyle w:val="Plattetekst"/>
        <w:rPr>
          <w:del w:id="134" w:author="Jesse Pot" w:date="2017-06-28T22:10:00Z"/>
          <w:i/>
          <w:color w:val="00B050"/>
          <w:lang w:val="nl-NL"/>
        </w:rPr>
      </w:pPr>
    </w:p>
    <w:p w14:paraId="091C5E18" w14:textId="0385DB8A" w:rsidR="005701D4" w:rsidRPr="00CF4DCA" w:rsidDel="00842760" w:rsidRDefault="005701D4" w:rsidP="005701D4">
      <w:pPr>
        <w:pStyle w:val="Plattetekst"/>
        <w:rPr>
          <w:del w:id="135" w:author="Jesse Pot" w:date="2017-06-28T22:10:00Z"/>
          <w:i/>
          <w:color w:val="00B050"/>
          <w:lang w:val="nl-NL"/>
        </w:rPr>
      </w:pPr>
      <w:del w:id="136" w:author="Jesse Pot" w:date="2017-06-28T22:10:00Z">
        <w:r w:rsidRPr="00CF4DCA" w:rsidDel="00842760">
          <w:rPr>
            <w:i/>
            <w:color w:val="00B050"/>
            <w:lang w:val="nl-NL"/>
          </w:rPr>
          <w:delText>Een goed Functioneel Ontwerp bestaat uit een aantal onderdelen.</w:delText>
        </w:r>
      </w:del>
    </w:p>
    <w:p w14:paraId="25899747" w14:textId="77777777" w:rsidR="00A8207F" w:rsidRPr="00CF4DCA" w:rsidDel="00842760" w:rsidRDefault="00A8207F" w:rsidP="005901BA">
      <w:pPr>
        <w:pStyle w:val="Plattetekst"/>
        <w:rPr>
          <w:del w:id="137" w:author="Jesse Pot" w:date="2017-06-28T22:10:00Z"/>
          <w:i/>
          <w:lang w:val="nl-NL"/>
        </w:rPr>
      </w:pPr>
    </w:p>
    <w:p w14:paraId="2A7D4EAB" w14:textId="77777777" w:rsidR="00A8207F" w:rsidRPr="00CF4DCA" w:rsidDel="00842760" w:rsidRDefault="00A8207F" w:rsidP="005901BA">
      <w:pPr>
        <w:pStyle w:val="Plattetekst"/>
        <w:rPr>
          <w:del w:id="138" w:author="Jesse Pot" w:date="2017-06-28T22:10:00Z"/>
          <w:i/>
          <w:lang w:val="nl-NL"/>
        </w:rPr>
      </w:pPr>
    </w:p>
    <w:p w14:paraId="7E80BBD8" w14:textId="77777777" w:rsidR="005701D4" w:rsidRPr="00CF4DCA" w:rsidDel="00842760" w:rsidRDefault="005701D4" w:rsidP="005901BA">
      <w:pPr>
        <w:pStyle w:val="Plattetekst"/>
        <w:rPr>
          <w:del w:id="139" w:author="Jesse Pot" w:date="2017-06-28T22:10:00Z"/>
          <w:lang w:val="nl-NL"/>
        </w:rPr>
      </w:pPr>
    </w:p>
    <w:p w14:paraId="4E3F7C00" w14:textId="77777777" w:rsidR="008702EC" w:rsidRPr="00CF4DCA" w:rsidDel="00842760" w:rsidRDefault="008702EC" w:rsidP="005901BA">
      <w:pPr>
        <w:pStyle w:val="Plattetekst"/>
        <w:rPr>
          <w:del w:id="140" w:author="Jesse Pot" w:date="2017-06-28T22:10:00Z"/>
          <w:lang w:val="nl-NL"/>
        </w:rPr>
      </w:pPr>
    </w:p>
    <w:p w14:paraId="4EC92F30" w14:textId="5336EBE2" w:rsidR="00ED7EB9" w:rsidRPr="00CF4DCA" w:rsidRDefault="005701D4" w:rsidP="005901BA">
      <w:pPr>
        <w:pStyle w:val="Plattetekst"/>
        <w:rPr>
          <w:lang w:val="nl-NL"/>
        </w:rPr>
      </w:pPr>
      <w:del w:id="141" w:author="Jesse Pot" w:date="2017-06-28T22:10:00Z">
        <w:r w:rsidRPr="00CF4DCA" w:rsidDel="00842760">
          <w:rPr>
            <w:lang w:val="nl-NL"/>
          </w:rPr>
          <w:delText>&lt;&lt;&lt;&lt;&lt;------------------------</w:delText>
        </w:r>
        <w:r w:rsidRPr="00CF4DCA" w:rsidDel="00842760">
          <w:rPr>
            <w:lang w:val="nl-NL"/>
          </w:rPr>
          <w:tab/>
          <w:delText>Deze bladzijde verwijderen          ---------------------&gt;&gt;&gt;&gt;&gt;</w:delText>
        </w:r>
      </w:del>
      <w:r w:rsidR="00ED7EB9" w:rsidRPr="00CF4DCA">
        <w:rPr>
          <w:lang w:val="nl-NL"/>
        </w:rPr>
        <w:br w:type="page"/>
      </w:r>
    </w:p>
    <w:p w14:paraId="1724234D" w14:textId="77777777" w:rsidR="00ED7EB9" w:rsidRPr="00CF4DCA" w:rsidRDefault="00ED7EB9" w:rsidP="005901BA">
      <w:pPr>
        <w:pStyle w:val="Plattetekst"/>
        <w:rPr>
          <w:lang w:val="nl-NL"/>
        </w:rPr>
      </w:pPr>
    </w:p>
    <w:p w14:paraId="7916F645" w14:textId="77777777" w:rsidR="006E2D25" w:rsidRPr="00CF4DCA" w:rsidRDefault="006E2D25" w:rsidP="006E2D25">
      <w:pPr>
        <w:pStyle w:val="Kop1"/>
        <w:rPr>
          <w:lang w:val="nl-NL"/>
        </w:rPr>
      </w:pPr>
      <w:bookmarkStart w:id="142" w:name="_Toc443567044"/>
      <w:bookmarkStart w:id="143" w:name="_Toc470773229"/>
      <w:r w:rsidRPr="00CF4DCA">
        <w:rPr>
          <w:lang w:val="nl-NL"/>
        </w:rPr>
        <w:t>Belanghebbenden</w:t>
      </w:r>
    </w:p>
    <w:p w14:paraId="266AD17D" w14:textId="0877AD15" w:rsidR="006E2D25" w:rsidRPr="00CF4DCA" w:rsidRDefault="006E2D25" w:rsidP="006E2D25">
      <w:pPr>
        <w:pStyle w:val="Plattetekst"/>
        <w:rPr>
          <w:lang w:val="nl-NL"/>
        </w:rPr>
      </w:pPr>
    </w:p>
    <w:p w14:paraId="6AF3712A" w14:textId="53C5B637" w:rsidR="006E2D25" w:rsidRPr="006E2D25" w:rsidRDefault="006E2D25" w:rsidP="006E2D25">
      <w:pPr>
        <w:pStyle w:val="Plattetekst"/>
        <w:rPr>
          <w:lang w:val="nl-NL"/>
          <w:rPrChange w:id="144" w:author="Jesse Pot" w:date="2017-06-28T22:26:00Z">
            <w:rPr>
              <w:color w:val="0432FF"/>
              <w:lang w:val="nl-NL"/>
            </w:rPr>
          </w:rPrChange>
        </w:rPr>
      </w:pPr>
      <w:r w:rsidRPr="006E2D25">
        <w:rPr>
          <w:lang w:val="nl-NL"/>
          <w:rPrChange w:id="145" w:author="Jesse Pot" w:date="2017-06-28T22:26:00Z">
            <w:rPr>
              <w:color w:val="0432FF"/>
              <w:lang w:val="nl-NL"/>
            </w:rPr>
          </w:rPrChange>
        </w:rPr>
        <w:t xml:space="preserve">De aangeboden oplossing is van belang voor de medewerkers en de studenten van </w:t>
      </w:r>
      <w:r>
        <w:rPr>
          <w:lang w:val="nl-NL"/>
        </w:rPr>
        <w:t>het Alfa College en de leraren</w:t>
      </w:r>
      <w:r w:rsidRPr="006E2D25">
        <w:rPr>
          <w:lang w:val="nl-NL"/>
          <w:rPrChange w:id="146" w:author="Jesse Pot" w:date="2017-06-28T22:26:00Z">
            <w:rPr>
              <w:color w:val="0432FF"/>
              <w:lang w:val="nl-NL"/>
            </w:rPr>
          </w:rPrChange>
        </w:rPr>
        <w:t xml:space="preserve">. De studenten hebben inzage in hun voortgang en cijfers. De medewerkers zullen in staat worden gesteld om </w:t>
      </w:r>
      <w:r>
        <w:rPr>
          <w:lang w:val="nl-NL"/>
        </w:rPr>
        <w:t>de voortgang v</w:t>
      </w:r>
      <w:r w:rsidR="00026C87">
        <w:rPr>
          <w:lang w:val="nl-NL"/>
        </w:rPr>
        <w:t>an de leerlingen te bekijken</w:t>
      </w:r>
      <w:r w:rsidRPr="006E2D25">
        <w:rPr>
          <w:lang w:val="nl-NL"/>
          <w:rPrChange w:id="147" w:author="Jesse Pot" w:date="2017-06-28T22:26:00Z">
            <w:rPr>
              <w:color w:val="0432FF"/>
              <w:lang w:val="nl-NL"/>
            </w:rPr>
          </w:rPrChange>
        </w:rPr>
        <w:t xml:space="preserve">. </w:t>
      </w:r>
    </w:p>
    <w:p w14:paraId="72C28513" w14:textId="6390C907" w:rsidR="006E2D25" w:rsidRPr="00CF4DCA" w:rsidRDefault="006E2D25" w:rsidP="006E2D25">
      <w:pPr>
        <w:pStyle w:val="Plattetekst"/>
        <w:rPr>
          <w:lang w:val="nl-NL"/>
        </w:rPr>
      </w:pPr>
    </w:p>
    <w:p w14:paraId="2B782B61" w14:textId="77777777" w:rsidR="006E2D25" w:rsidRPr="00CF4DCA" w:rsidRDefault="006E2D25" w:rsidP="006E2D25">
      <w:pPr>
        <w:pStyle w:val="Plattetekst"/>
        <w:rPr>
          <w:lang w:val="nl-NL"/>
        </w:rPr>
      </w:pPr>
    </w:p>
    <w:p w14:paraId="7A5D165D" w14:textId="7B0B3B46" w:rsidR="006E2D25" w:rsidRDefault="006E2D25" w:rsidP="006E2D25">
      <w:pPr>
        <w:pStyle w:val="Plattetekst"/>
        <w:rPr>
          <w:lang w:val="nl-NL"/>
        </w:rPr>
      </w:pPr>
    </w:p>
    <w:p w14:paraId="78EDF1A6" w14:textId="6C65147C" w:rsidR="00026C87" w:rsidRDefault="00026C87" w:rsidP="006E2D25">
      <w:pPr>
        <w:pStyle w:val="Plattetekst"/>
        <w:rPr>
          <w:lang w:val="nl-NL"/>
        </w:rPr>
      </w:pPr>
    </w:p>
    <w:p w14:paraId="7CCFCCBC" w14:textId="76432414" w:rsidR="00026C87" w:rsidRDefault="00026C87" w:rsidP="006E2D25">
      <w:pPr>
        <w:pStyle w:val="Plattetekst"/>
        <w:rPr>
          <w:lang w:val="nl-NL"/>
        </w:rPr>
      </w:pPr>
    </w:p>
    <w:p w14:paraId="08CBF846" w14:textId="1090DC5B" w:rsidR="00026C87" w:rsidRDefault="00026C87" w:rsidP="006E2D25">
      <w:pPr>
        <w:pStyle w:val="Plattetekst"/>
        <w:rPr>
          <w:lang w:val="nl-NL"/>
        </w:rPr>
      </w:pPr>
    </w:p>
    <w:p w14:paraId="20625711" w14:textId="0A60F5FB" w:rsidR="00026C87" w:rsidRDefault="00026C87" w:rsidP="006E2D25">
      <w:pPr>
        <w:pStyle w:val="Plattetekst"/>
        <w:rPr>
          <w:lang w:val="nl-NL"/>
        </w:rPr>
      </w:pPr>
    </w:p>
    <w:p w14:paraId="44C952B5" w14:textId="301702CE" w:rsidR="00026C87" w:rsidRDefault="00026C87" w:rsidP="006E2D25">
      <w:pPr>
        <w:pStyle w:val="Plattetekst"/>
        <w:rPr>
          <w:lang w:val="nl-NL"/>
        </w:rPr>
      </w:pPr>
    </w:p>
    <w:p w14:paraId="7DD375BE" w14:textId="2C77B33B" w:rsidR="00026C87" w:rsidRDefault="00026C87" w:rsidP="006E2D25">
      <w:pPr>
        <w:pStyle w:val="Plattetekst"/>
        <w:rPr>
          <w:lang w:val="nl-NL"/>
        </w:rPr>
      </w:pPr>
    </w:p>
    <w:p w14:paraId="0723B07C" w14:textId="7ED28F4E" w:rsidR="00026C87" w:rsidRDefault="00026C87" w:rsidP="006E2D25">
      <w:pPr>
        <w:pStyle w:val="Plattetekst"/>
        <w:rPr>
          <w:lang w:val="nl-NL"/>
        </w:rPr>
      </w:pPr>
    </w:p>
    <w:p w14:paraId="6ED0ADF3" w14:textId="21F2A35C" w:rsidR="00026C87" w:rsidRDefault="00026C87" w:rsidP="006E2D25">
      <w:pPr>
        <w:pStyle w:val="Plattetekst"/>
        <w:rPr>
          <w:lang w:val="nl-NL"/>
        </w:rPr>
      </w:pPr>
    </w:p>
    <w:p w14:paraId="7471CEDE" w14:textId="706680DB" w:rsidR="00026C87" w:rsidRDefault="00026C87" w:rsidP="006E2D25">
      <w:pPr>
        <w:pStyle w:val="Plattetekst"/>
        <w:rPr>
          <w:lang w:val="nl-NL"/>
        </w:rPr>
      </w:pPr>
    </w:p>
    <w:p w14:paraId="276A44BA" w14:textId="724231B5" w:rsidR="00026C87" w:rsidRDefault="00026C87" w:rsidP="006E2D25">
      <w:pPr>
        <w:pStyle w:val="Plattetekst"/>
        <w:rPr>
          <w:lang w:val="nl-NL"/>
        </w:rPr>
      </w:pPr>
    </w:p>
    <w:p w14:paraId="7079D174" w14:textId="361D709E" w:rsidR="00026C87" w:rsidRDefault="00026C87" w:rsidP="006E2D25">
      <w:pPr>
        <w:pStyle w:val="Plattetekst"/>
        <w:rPr>
          <w:lang w:val="nl-NL"/>
        </w:rPr>
      </w:pPr>
    </w:p>
    <w:p w14:paraId="2276396A" w14:textId="3D4E2A7B" w:rsidR="00026C87" w:rsidRDefault="00026C87" w:rsidP="006E2D25">
      <w:pPr>
        <w:pStyle w:val="Plattetekst"/>
        <w:rPr>
          <w:lang w:val="nl-NL"/>
        </w:rPr>
      </w:pPr>
    </w:p>
    <w:p w14:paraId="7AC07949" w14:textId="523A6839" w:rsidR="00026C87" w:rsidRDefault="00026C87" w:rsidP="006E2D25">
      <w:pPr>
        <w:pStyle w:val="Plattetekst"/>
        <w:rPr>
          <w:lang w:val="nl-NL"/>
        </w:rPr>
      </w:pPr>
    </w:p>
    <w:p w14:paraId="25BD2A00" w14:textId="170AE7C0" w:rsidR="00026C87" w:rsidRDefault="00026C87" w:rsidP="006E2D25">
      <w:pPr>
        <w:pStyle w:val="Plattetekst"/>
        <w:rPr>
          <w:lang w:val="nl-NL"/>
        </w:rPr>
      </w:pPr>
    </w:p>
    <w:p w14:paraId="18695C40" w14:textId="14FEEA34" w:rsidR="00026C87" w:rsidRDefault="00026C87" w:rsidP="006E2D25">
      <w:pPr>
        <w:pStyle w:val="Plattetekst"/>
        <w:rPr>
          <w:lang w:val="nl-NL"/>
        </w:rPr>
      </w:pPr>
    </w:p>
    <w:p w14:paraId="126B8384" w14:textId="46A7966D" w:rsidR="00026C87" w:rsidRDefault="00026C87" w:rsidP="006E2D25">
      <w:pPr>
        <w:pStyle w:val="Plattetekst"/>
        <w:rPr>
          <w:lang w:val="nl-NL"/>
        </w:rPr>
      </w:pPr>
    </w:p>
    <w:p w14:paraId="2642A532" w14:textId="07034B19" w:rsidR="00026C87" w:rsidRDefault="00026C87" w:rsidP="006E2D25">
      <w:pPr>
        <w:pStyle w:val="Plattetekst"/>
        <w:rPr>
          <w:lang w:val="nl-NL"/>
        </w:rPr>
      </w:pPr>
    </w:p>
    <w:p w14:paraId="2464B5E8" w14:textId="1E668D6D" w:rsidR="00026C87" w:rsidRDefault="00026C87" w:rsidP="006E2D25">
      <w:pPr>
        <w:pStyle w:val="Plattetekst"/>
        <w:rPr>
          <w:lang w:val="nl-NL"/>
        </w:rPr>
      </w:pPr>
    </w:p>
    <w:p w14:paraId="5F4C5195" w14:textId="7BCF7CE5" w:rsidR="00026C87" w:rsidRDefault="00026C87" w:rsidP="006E2D25">
      <w:pPr>
        <w:pStyle w:val="Plattetekst"/>
        <w:rPr>
          <w:lang w:val="nl-NL"/>
        </w:rPr>
      </w:pPr>
    </w:p>
    <w:p w14:paraId="63F4934F" w14:textId="54F0BBA7" w:rsidR="00026C87" w:rsidRDefault="00026C87" w:rsidP="00026C87">
      <w:pPr>
        <w:pStyle w:val="Plattetekst"/>
        <w:rPr>
          <w:b/>
          <w:i/>
          <w:lang w:val="nl-NL"/>
        </w:rPr>
      </w:pPr>
    </w:p>
    <w:p w14:paraId="38C41F8E" w14:textId="77777777" w:rsidR="00026C87" w:rsidRDefault="00026C87" w:rsidP="00026C87">
      <w:pPr>
        <w:pStyle w:val="Plattetekst"/>
        <w:rPr>
          <w:b/>
          <w:i/>
          <w:lang w:val="nl-NL"/>
        </w:rPr>
      </w:pPr>
    </w:p>
    <w:p w14:paraId="1E1E8BF4" w14:textId="77777777" w:rsidR="00026C87" w:rsidRDefault="00026C87" w:rsidP="00026C87">
      <w:pPr>
        <w:pStyle w:val="Plattetekst"/>
        <w:rPr>
          <w:lang w:val="nl-NL"/>
        </w:rPr>
      </w:pPr>
    </w:p>
    <w:p w14:paraId="1764EEBA" w14:textId="77777777" w:rsidR="00026C87" w:rsidRDefault="00026C87" w:rsidP="00026C87">
      <w:pPr>
        <w:pStyle w:val="Plattetekst"/>
        <w:rPr>
          <w:lang w:val="nl-NL"/>
        </w:rPr>
      </w:pPr>
    </w:p>
    <w:p w14:paraId="41AE0C74" w14:textId="77777777" w:rsidR="00026C87" w:rsidRDefault="00026C87" w:rsidP="00026C87">
      <w:pPr>
        <w:pStyle w:val="Plattetekst"/>
        <w:rPr>
          <w:lang w:val="nl-NL"/>
        </w:rPr>
      </w:pPr>
    </w:p>
    <w:p w14:paraId="785161AE" w14:textId="77777777" w:rsidR="00026C87" w:rsidRDefault="00026C87" w:rsidP="00026C87">
      <w:pPr>
        <w:pStyle w:val="Plattetekst"/>
        <w:rPr>
          <w:lang w:val="nl-NL"/>
        </w:rPr>
      </w:pPr>
    </w:p>
    <w:p w14:paraId="6A6503D0" w14:textId="77777777" w:rsidR="00026C87" w:rsidRDefault="00026C87" w:rsidP="00026C87">
      <w:pPr>
        <w:pStyle w:val="Plattetekst"/>
        <w:rPr>
          <w:lang w:val="nl-NL"/>
        </w:rPr>
      </w:pPr>
    </w:p>
    <w:p w14:paraId="0A95BF08" w14:textId="77777777" w:rsidR="00026C87" w:rsidRDefault="00026C87" w:rsidP="00026C87">
      <w:pPr>
        <w:pStyle w:val="Plattetekst"/>
        <w:rPr>
          <w:lang w:val="nl-NL"/>
        </w:rPr>
      </w:pPr>
    </w:p>
    <w:p w14:paraId="63FE1B9E" w14:textId="77777777" w:rsidR="00026C87" w:rsidRDefault="00026C87" w:rsidP="00026C87">
      <w:pPr>
        <w:pStyle w:val="Plattetekst"/>
        <w:rPr>
          <w:lang w:val="nl-NL"/>
        </w:rPr>
      </w:pPr>
    </w:p>
    <w:p w14:paraId="46C9E749" w14:textId="77777777" w:rsidR="00026C87" w:rsidRDefault="00026C87" w:rsidP="00026C87">
      <w:pPr>
        <w:pStyle w:val="Plattetekst"/>
        <w:rPr>
          <w:lang w:val="nl-NL"/>
        </w:rPr>
      </w:pPr>
    </w:p>
    <w:p w14:paraId="7DC255CF" w14:textId="77777777" w:rsidR="00026C87" w:rsidRDefault="00026C87" w:rsidP="00026C87">
      <w:pPr>
        <w:pStyle w:val="Plattetekst"/>
        <w:rPr>
          <w:lang w:val="nl-NL"/>
        </w:rPr>
      </w:pPr>
    </w:p>
    <w:p w14:paraId="4B402238" w14:textId="77777777" w:rsidR="00026C87" w:rsidRDefault="00026C87" w:rsidP="00026C87">
      <w:pPr>
        <w:pStyle w:val="Plattetekst"/>
        <w:rPr>
          <w:lang w:val="nl-NL"/>
        </w:rPr>
      </w:pPr>
    </w:p>
    <w:p w14:paraId="36B03E99" w14:textId="77777777" w:rsidR="00026C87" w:rsidRDefault="00026C87" w:rsidP="00026C87">
      <w:pPr>
        <w:pStyle w:val="Plattetekst"/>
        <w:rPr>
          <w:lang w:val="nl-NL"/>
        </w:rPr>
      </w:pPr>
    </w:p>
    <w:p w14:paraId="4CE3D408" w14:textId="77777777" w:rsidR="00026C87" w:rsidRDefault="00026C87" w:rsidP="00026C87">
      <w:pPr>
        <w:pStyle w:val="Plattetekst"/>
        <w:rPr>
          <w:lang w:val="nl-NL"/>
        </w:rPr>
      </w:pPr>
    </w:p>
    <w:p w14:paraId="33F017B1" w14:textId="77777777" w:rsidR="00026C87" w:rsidRDefault="00026C87" w:rsidP="00026C87">
      <w:pPr>
        <w:pStyle w:val="Plattetekst"/>
        <w:rPr>
          <w:lang w:val="nl-NL"/>
        </w:rPr>
      </w:pPr>
    </w:p>
    <w:p w14:paraId="74E3002D" w14:textId="77777777" w:rsidR="00026C87" w:rsidRDefault="00026C87" w:rsidP="00026C87">
      <w:pPr>
        <w:pStyle w:val="Plattetekst"/>
        <w:rPr>
          <w:lang w:val="nl-NL"/>
        </w:rPr>
      </w:pPr>
    </w:p>
    <w:p w14:paraId="3285096B" w14:textId="77777777" w:rsidR="00026C87" w:rsidRDefault="00026C87" w:rsidP="00026C87">
      <w:pPr>
        <w:pStyle w:val="Plattetekst"/>
        <w:rPr>
          <w:lang w:val="nl-NL"/>
        </w:rPr>
      </w:pPr>
    </w:p>
    <w:p w14:paraId="09FECD41" w14:textId="77777777" w:rsidR="00026C87" w:rsidRDefault="00026C87" w:rsidP="00026C87">
      <w:pPr>
        <w:pStyle w:val="Plattetekst"/>
        <w:rPr>
          <w:lang w:val="nl-NL"/>
        </w:rPr>
      </w:pPr>
    </w:p>
    <w:p w14:paraId="09C272DB" w14:textId="77777777" w:rsidR="00026C87" w:rsidRDefault="00026C87" w:rsidP="00026C87">
      <w:pPr>
        <w:pStyle w:val="Plattetekst"/>
        <w:rPr>
          <w:lang w:val="nl-NL"/>
        </w:rPr>
      </w:pPr>
    </w:p>
    <w:p w14:paraId="2F6D69DC" w14:textId="77777777" w:rsidR="00026C87" w:rsidRPr="00CF4DCA" w:rsidRDefault="00026C87" w:rsidP="00026C87">
      <w:pPr>
        <w:pStyle w:val="Kop1"/>
        <w:rPr>
          <w:lang w:val="nl-NL"/>
        </w:rPr>
      </w:pPr>
      <w:r w:rsidRPr="00CF4DCA">
        <w:rPr>
          <w:lang w:val="nl-NL"/>
        </w:rPr>
        <w:lastRenderedPageBreak/>
        <w:t>Functionaliteiten</w:t>
      </w:r>
    </w:p>
    <w:p w14:paraId="0D3026B3" w14:textId="68111E2A" w:rsidR="00026C87" w:rsidRDefault="00026C87" w:rsidP="00026C87">
      <w:pPr>
        <w:pStyle w:val="Plattetekst"/>
        <w:rPr>
          <w:lang w:val="nl-NL"/>
        </w:rPr>
      </w:pPr>
    </w:p>
    <w:p w14:paraId="390B5188" w14:textId="77777777" w:rsidR="00026C87" w:rsidRDefault="00026C87" w:rsidP="00026C87">
      <w:pPr>
        <w:pStyle w:val="Plattetekst"/>
        <w:rPr>
          <w:lang w:val="nl-NL"/>
        </w:rPr>
      </w:pPr>
    </w:p>
    <w:p w14:paraId="56FB6CF7" w14:textId="46294A11" w:rsidR="00026C87" w:rsidRDefault="00026C87" w:rsidP="00026C87">
      <w:pPr>
        <w:pStyle w:val="Plattetekst"/>
        <w:rPr>
          <w:lang w:val="nl-NL"/>
        </w:rPr>
      </w:pPr>
      <w:r>
        <w:rPr>
          <w:lang w:val="nl-NL"/>
        </w:rPr>
        <w:t>In dit project is het de bedoeling om als eindproduct een werkend forum te hebben gemaakt. Hieronder de functies die dit forum zal moeten hebben.</w:t>
      </w:r>
    </w:p>
    <w:p w14:paraId="06902C88" w14:textId="77777777" w:rsidR="00026C87" w:rsidRDefault="00026C87" w:rsidP="00026C87">
      <w:pPr>
        <w:pStyle w:val="Plattetekst"/>
        <w:rPr>
          <w:lang w:val="nl-NL"/>
        </w:rPr>
      </w:pPr>
    </w:p>
    <w:p w14:paraId="640906FD" w14:textId="77777777" w:rsidR="00026C87" w:rsidRDefault="00026C87" w:rsidP="00026C87">
      <w:pPr>
        <w:pStyle w:val="Plattetekst"/>
        <w:rPr>
          <w:lang w:val="nl-NL"/>
        </w:rPr>
      </w:pPr>
      <w:r>
        <w:rPr>
          <w:lang w:val="nl-NL"/>
        </w:rPr>
        <w:t>-Het forum moet een overzichtelijk ingedeeld en ontworpen zijn.</w:t>
      </w:r>
    </w:p>
    <w:p w14:paraId="495E10D8" w14:textId="77777777" w:rsidR="00026C87" w:rsidRDefault="00026C87" w:rsidP="00026C87">
      <w:pPr>
        <w:pStyle w:val="Plattetekst"/>
        <w:rPr>
          <w:lang w:val="nl-NL"/>
        </w:rPr>
      </w:pPr>
    </w:p>
    <w:p w14:paraId="38B90EC1" w14:textId="77777777" w:rsidR="00026C87" w:rsidRDefault="00026C87" w:rsidP="00026C87">
      <w:pPr>
        <w:pStyle w:val="Plattetekst"/>
        <w:rPr>
          <w:lang w:val="nl-NL"/>
        </w:rPr>
      </w:pPr>
      <w:r>
        <w:rPr>
          <w:lang w:val="nl-NL"/>
        </w:rPr>
        <w:t xml:space="preserve">-Het forum moet </w:t>
      </w:r>
      <w:proofErr w:type="spellStart"/>
      <w:r>
        <w:rPr>
          <w:lang w:val="nl-NL"/>
        </w:rPr>
        <w:t>responsive</w:t>
      </w:r>
      <w:proofErr w:type="spellEnd"/>
      <w:r>
        <w:rPr>
          <w:lang w:val="nl-NL"/>
        </w:rPr>
        <w:t xml:space="preserve"> zijn.</w:t>
      </w:r>
    </w:p>
    <w:p w14:paraId="2E77C540" w14:textId="77777777" w:rsidR="00026C87" w:rsidRDefault="00026C87" w:rsidP="00026C87">
      <w:pPr>
        <w:pStyle w:val="Plattetekst"/>
        <w:rPr>
          <w:lang w:val="nl-NL"/>
        </w:rPr>
      </w:pPr>
    </w:p>
    <w:p w14:paraId="43D6F880" w14:textId="77777777" w:rsidR="00026C87" w:rsidRDefault="00026C87" w:rsidP="00026C87">
      <w:pPr>
        <w:pStyle w:val="Plattetekst"/>
        <w:rPr>
          <w:lang w:val="nl-NL"/>
        </w:rPr>
      </w:pPr>
      <w:r>
        <w:rPr>
          <w:lang w:val="nl-NL"/>
        </w:rPr>
        <w:t xml:space="preserve">-Het forum moet verbonden zijn met een </w:t>
      </w:r>
      <w:proofErr w:type="spellStart"/>
      <w:r>
        <w:rPr>
          <w:lang w:val="nl-NL"/>
        </w:rPr>
        <w:t>mysql</w:t>
      </w:r>
      <w:proofErr w:type="spellEnd"/>
      <w:r>
        <w:rPr>
          <w:lang w:val="nl-NL"/>
        </w:rPr>
        <w:t xml:space="preserve"> database doormiddel van PHP.</w:t>
      </w:r>
    </w:p>
    <w:p w14:paraId="29080E95" w14:textId="77777777" w:rsidR="00026C87" w:rsidRDefault="00026C87" w:rsidP="00026C87">
      <w:pPr>
        <w:pStyle w:val="Plattetekst"/>
        <w:rPr>
          <w:lang w:val="nl-NL"/>
        </w:rPr>
      </w:pPr>
    </w:p>
    <w:p w14:paraId="352439EE" w14:textId="77777777" w:rsidR="00026C87" w:rsidRDefault="00026C87" w:rsidP="00026C87">
      <w:pPr>
        <w:pStyle w:val="Plattetekst"/>
        <w:rPr>
          <w:lang w:val="nl-NL"/>
        </w:rPr>
      </w:pPr>
      <w:r>
        <w:rPr>
          <w:lang w:val="nl-NL"/>
        </w:rPr>
        <w:t xml:space="preserve">-Het forum zal moeten werken met accounts die worden opgeslagen in de </w:t>
      </w:r>
      <w:proofErr w:type="spellStart"/>
      <w:r>
        <w:rPr>
          <w:lang w:val="nl-NL"/>
        </w:rPr>
        <w:t>mysql</w:t>
      </w:r>
      <w:proofErr w:type="spellEnd"/>
      <w:r>
        <w:rPr>
          <w:lang w:val="nl-NL"/>
        </w:rPr>
        <w:t xml:space="preserve"> database.</w:t>
      </w:r>
    </w:p>
    <w:p w14:paraId="49CF2418" w14:textId="77777777" w:rsidR="00026C87" w:rsidRDefault="00026C87" w:rsidP="00026C87">
      <w:pPr>
        <w:pStyle w:val="Plattetekst"/>
        <w:rPr>
          <w:lang w:val="nl-NL"/>
        </w:rPr>
      </w:pPr>
    </w:p>
    <w:p w14:paraId="2AA8953F" w14:textId="77777777" w:rsidR="00026C87" w:rsidRDefault="00026C87" w:rsidP="00026C87">
      <w:pPr>
        <w:pStyle w:val="Plattetekst"/>
        <w:rPr>
          <w:lang w:val="nl-NL"/>
        </w:rPr>
      </w:pPr>
      <w:r>
        <w:rPr>
          <w:lang w:val="nl-NL"/>
        </w:rPr>
        <w:t xml:space="preserve">- Een inlog pagina zal moeten worden gemaakt in een </w:t>
      </w:r>
      <w:proofErr w:type="spellStart"/>
      <w:r>
        <w:rPr>
          <w:lang w:val="nl-NL"/>
        </w:rPr>
        <w:t>php</w:t>
      </w:r>
      <w:proofErr w:type="spellEnd"/>
      <w:r>
        <w:rPr>
          <w:lang w:val="nl-NL"/>
        </w:rPr>
        <w:t xml:space="preserve"> bestand.</w:t>
      </w:r>
    </w:p>
    <w:p w14:paraId="20725447" w14:textId="77777777" w:rsidR="00026C87" w:rsidRDefault="00026C87" w:rsidP="00026C87">
      <w:pPr>
        <w:pStyle w:val="Plattetekst"/>
        <w:rPr>
          <w:lang w:val="nl-NL"/>
        </w:rPr>
      </w:pPr>
    </w:p>
    <w:p w14:paraId="5D17D8B8" w14:textId="77777777" w:rsidR="00026C87" w:rsidRDefault="00026C87" w:rsidP="00026C87">
      <w:pPr>
        <w:pStyle w:val="Plattetekst"/>
        <w:rPr>
          <w:lang w:val="nl-NL"/>
        </w:rPr>
      </w:pPr>
      <w:r>
        <w:rPr>
          <w:lang w:val="nl-NL"/>
        </w:rPr>
        <w:t>-Accounts moeten kunnen worden gemaakt via een formulier in html. Deze gegevens zullen moeten worden opgenomen in de database.</w:t>
      </w:r>
    </w:p>
    <w:p w14:paraId="76E1FC22" w14:textId="77777777" w:rsidR="00026C87" w:rsidRDefault="00026C87" w:rsidP="00026C87">
      <w:pPr>
        <w:pStyle w:val="Plattetekst"/>
        <w:rPr>
          <w:lang w:val="nl-NL"/>
        </w:rPr>
      </w:pPr>
    </w:p>
    <w:p w14:paraId="569296C4" w14:textId="77777777" w:rsidR="00026C87" w:rsidRDefault="00026C87" w:rsidP="00026C87">
      <w:pPr>
        <w:pStyle w:val="Plattetekst"/>
        <w:rPr>
          <w:lang w:val="nl-NL"/>
        </w:rPr>
      </w:pPr>
      <w:r>
        <w:rPr>
          <w:lang w:val="nl-NL"/>
        </w:rPr>
        <w:t xml:space="preserve">-Wachtwoorden moeten worden </w:t>
      </w:r>
      <w:proofErr w:type="spellStart"/>
      <w:r>
        <w:rPr>
          <w:lang w:val="nl-NL"/>
        </w:rPr>
        <w:t>gehasht</w:t>
      </w:r>
      <w:proofErr w:type="spellEnd"/>
      <w:r>
        <w:rPr>
          <w:lang w:val="nl-NL"/>
        </w:rPr>
        <w:t>.</w:t>
      </w:r>
    </w:p>
    <w:p w14:paraId="50AEC521" w14:textId="77777777" w:rsidR="00026C87" w:rsidRDefault="00026C87" w:rsidP="00026C87">
      <w:pPr>
        <w:pStyle w:val="Plattetekst"/>
        <w:rPr>
          <w:lang w:val="nl-NL"/>
        </w:rPr>
      </w:pPr>
    </w:p>
    <w:p w14:paraId="5BCD5A5A" w14:textId="77777777" w:rsidR="00026C87" w:rsidRDefault="00026C87" w:rsidP="00026C87">
      <w:pPr>
        <w:pStyle w:val="Plattetekst"/>
        <w:rPr>
          <w:lang w:val="nl-NL"/>
        </w:rPr>
      </w:pPr>
      <w:r>
        <w:rPr>
          <w:lang w:val="nl-NL"/>
        </w:rPr>
        <w:t>-Users moeten topics kunnen opzetten in bepaalde vaste categorieën en er moet kunnen gereageerd worden op de topics.</w:t>
      </w:r>
    </w:p>
    <w:p w14:paraId="602FF421" w14:textId="331DDE09" w:rsidR="006E2D25" w:rsidRDefault="006E2D25" w:rsidP="006E2D25">
      <w:pPr>
        <w:pStyle w:val="Plattetekst"/>
        <w:rPr>
          <w:lang w:val="nl-NL"/>
        </w:rPr>
      </w:pPr>
    </w:p>
    <w:p w14:paraId="1BDBCB79" w14:textId="38400E0E" w:rsidR="00AA1CE0" w:rsidRPr="00CF4DCA" w:rsidRDefault="00AA1CE0" w:rsidP="006E2D25">
      <w:pPr>
        <w:pStyle w:val="Plattetekst"/>
        <w:rPr>
          <w:lang w:val="nl-NL"/>
        </w:rPr>
      </w:pPr>
      <w:r>
        <w:rPr>
          <w:lang w:val="nl-NL"/>
        </w:rPr>
        <w:t>-Users moeten een eigen profiel kunnen hebben en ze moeten dat kunnen aanpassen in een account profiel overzicht pagina.</w:t>
      </w:r>
    </w:p>
    <w:p w14:paraId="2AB58A0E" w14:textId="77777777" w:rsidR="006E2D25" w:rsidRPr="00CF4DCA" w:rsidRDefault="006E2D25" w:rsidP="006E2D25">
      <w:pPr>
        <w:pStyle w:val="Plattetekst"/>
        <w:rPr>
          <w:lang w:val="nl-NL"/>
        </w:rPr>
      </w:pPr>
    </w:p>
    <w:p w14:paraId="4D09E7F0" w14:textId="77777777" w:rsidR="00630449" w:rsidRDefault="00630449" w:rsidP="006E2D25">
      <w:pPr>
        <w:rPr>
          <w:rFonts w:ascii="Cambria" w:hAnsi="Cambria"/>
          <w:lang w:val="nl-NL"/>
        </w:rPr>
      </w:pPr>
    </w:p>
    <w:p w14:paraId="404C5406" w14:textId="77777777" w:rsidR="00630449" w:rsidRDefault="00630449" w:rsidP="006E2D25">
      <w:pPr>
        <w:rPr>
          <w:rFonts w:ascii="Cambria" w:hAnsi="Cambria"/>
          <w:lang w:val="nl-NL"/>
        </w:rPr>
      </w:pPr>
    </w:p>
    <w:p w14:paraId="53DD8ED4" w14:textId="77777777" w:rsidR="00630449" w:rsidRDefault="00630449" w:rsidP="006E2D25">
      <w:pPr>
        <w:rPr>
          <w:rFonts w:ascii="Cambria" w:hAnsi="Cambria"/>
          <w:lang w:val="nl-NL"/>
        </w:rPr>
      </w:pPr>
    </w:p>
    <w:p w14:paraId="304F0452" w14:textId="77777777" w:rsidR="00630449" w:rsidRDefault="00630449" w:rsidP="006E2D25">
      <w:pPr>
        <w:rPr>
          <w:rFonts w:ascii="Cambria" w:hAnsi="Cambria"/>
          <w:lang w:val="nl-NL"/>
        </w:rPr>
      </w:pPr>
    </w:p>
    <w:p w14:paraId="3DA4F84D" w14:textId="77777777" w:rsidR="00630449" w:rsidRDefault="00630449" w:rsidP="006E2D25">
      <w:pPr>
        <w:rPr>
          <w:rFonts w:ascii="Cambria" w:hAnsi="Cambria"/>
          <w:lang w:val="nl-NL"/>
        </w:rPr>
      </w:pPr>
    </w:p>
    <w:p w14:paraId="5E9ECF31" w14:textId="77777777" w:rsidR="00630449" w:rsidRDefault="00630449" w:rsidP="006E2D25">
      <w:pPr>
        <w:rPr>
          <w:rFonts w:ascii="Cambria" w:hAnsi="Cambria"/>
          <w:lang w:val="nl-NL"/>
        </w:rPr>
      </w:pPr>
    </w:p>
    <w:p w14:paraId="1695E04F" w14:textId="77777777" w:rsidR="00630449" w:rsidRDefault="00630449" w:rsidP="006E2D25">
      <w:pPr>
        <w:rPr>
          <w:rFonts w:ascii="Cambria" w:hAnsi="Cambria"/>
          <w:lang w:val="nl-NL"/>
        </w:rPr>
      </w:pPr>
    </w:p>
    <w:p w14:paraId="3746DB2F" w14:textId="77777777" w:rsidR="00630449" w:rsidRDefault="00630449" w:rsidP="006E2D25">
      <w:pPr>
        <w:rPr>
          <w:rFonts w:ascii="Cambria" w:hAnsi="Cambria"/>
          <w:lang w:val="nl-NL"/>
        </w:rPr>
      </w:pPr>
    </w:p>
    <w:p w14:paraId="44A72C31" w14:textId="77777777" w:rsidR="00630449" w:rsidRDefault="00630449" w:rsidP="006E2D25">
      <w:pPr>
        <w:rPr>
          <w:rFonts w:ascii="Cambria" w:hAnsi="Cambria"/>
          <w:lang w:val="nl-NL"/>
        </w:rPr>
      </w:pPr>
    </w:p>
    <w:p w14:paraId="2E2F8573" w14:textId="77777777" w:rsidR="00630449" w:rsidRDefault="00630449" w:rsidP="006E2D25">
      <w:pPr>
        <w:rPr>
          <w:rFonts w:ascii="Cambria" w:hAnsi="Cambria"/>
          <w:lang w:val="nl-NL"/>
        </w:rPr>
      </w:pPr>
    </w:p>
    <w:p w14:paraId="45945ACA" w14:textId="77777777" w:rsidR="00630449" w:rsidRDefault="00630449" w:rsidP="006E2D25">
      <w:pPr>
        <w:rPr>
          <w:rFonts w:ascii="Cambria" w:hAnsi="Cambria"/>
          <w:lang w:val="nl-NL"/>
        </w:rPr>
      </w:pPr>
    </w:p>
    <w:p w14:paraId="189822EE" w14:textId="77777777" w:rsidR="00630449" w:rsidRDefault="00630449" w:rsidP="006E2D25">
      <w:pPr>
        <w:rPr>
          <w:rFonts w:ascii="Cambria" w:hAnsi="Cambria"/>
          <w:lang w:val="nl-NL"/>
        </w:rPr>
      </w:pPr>
    </w:p>
    <w:p w14:paraId="29C7D461" w14:textId="77777777" w:rsidR="00630449" w:rsidRDefault="00630449" w:rsidP="006E2D25">
      <w:pPr>
        <w:rPr>
          <w:rFonts w:ascii="Cambria" w:hAnsi="Cambria"/>
          <w:lang w:val="nl-NL"/>
        </w:rPr>
      </w:pPr>
    </w:p>
    <w:p w14:paraId="1C26A6AB" w14:textId="77777777" w:rsidR="00630449" w:rsidRDefault="00630449" w:rsidP="006E2D25">
      <w:pPr>
        <w:rPr>
          <w:rFonts w:ascii="Cambria" w:hAnsi="Cambria"/>
          <w:lang w:val="nl-NL"/>
        </w:rPr>
      </w:pPr>
    </w:p>
    <w:p w14:paraId="0890D01F" w14:textId="77777777" w:rsidR="00630449" w:rsidRDefault="00630449" w:rsidP="006E2D25">
      <w:pPr>
        <w:rPr>
          <w:rFonts w:ascii="Cambria" w:hAnsi="Cambria"/>
          <w:lang w:val="nl-NL"/>
        </w:rPr>
      </w:pPr>
    </w:p>
    <w:p w14:paraId="5C01DB25" w14:textId="22D823DC" w:rsidR="00630449" w:rsidRDefault="00630449" w:rsidP="006E2D25">
      <w:pPr>
        <w:rPr>
          <w:rFonts w:ascii="Cambria" w:hAnsi="Cambria"/>
          <w:lang w:val="nl-NL"/>
        </w:rPr>
      </w:pPr>
    </w:p>
    <w:p w14:paraId="58E464B8" w14:textId="48C180F5" w:rsidR="00630449" w:rsidRDefault="00630449" w:rsidP="006E2D25">
      <w:pPr>
        <w:rPr>
          <w:rFonts w:ascii="Cambria" w:hAnsi="Cambria"/>
          <w:lang w:val="nl-NL"/>
        </w:rPr>
      </w:pPr>
    </w:p>
    <w:p w14:paraId="427D1005" w14:textId="3AEDC56E" w:rsidR="00630449" w:rsidRDefault="00630449" w:rsidP="006E2D25">
      <w:pPr>
        <w:rPr>
          <w:rFonts w:ascii="Cambria" w:hAnsi="Cambria"/>
          <w:lang w:val="nl-NL"/>
        </w:rPr>
      </w:pPr>
    </w:p>
    <w:p w14:paraId="4EBBF0D7" w14:textId="50F0F676" w:rsidR="00630449" w:rsidRDefault="00630449" w:rsidP="006E2D25">
      <w:pPr>
        <w:rPr>
          <w:rFonts w:ascii="Cambria" w:hAnsi="Cambria"/>
          <w:lang w:val="nl-NL"/>
        </w:rPr>
      </w:pPr>
    </w:p>
    <w:p w14:paraId="472BDE2A" w14:textId="5E72E14C" w:rsidR="00630449" w:rsidRDefault="00630449" w:rsidP="006E2D25">
      <w:pPr>
        <w:rPr>
          <w:rFonts w:ascii="Cambria" w:hAnsi="Cambria"/>
          <w:lang w:val="nl-NL"/>
        </w:rPr>
      </w:pPr>
    </w:p>
    <w:p w14:paraId="783A1412" w14:textId="2A28B4D4" w:rsidR="00630449" w:rsidRDefault="00630449" w:rsidP="006E2D25">
      <w:pPr>
        <w:rPr>
          <w:rFonts w:ascii="Cambria" w:hAnsi="Cambria"/>
          <w:lang w:val="nl-NL"/>
        </w:rPr>
      </w:pPr>
    </w:p>
    <w:p w14:paraId="76ADFCDB" w14:textId="088D4006" w:rsidR="00630449" w:rsidRDefault="00630449" w:rsidP="006E2D25">
      <w:pPr>
        <w:rPr>
          <w:rFonts w:ascii="Cambria" w:hAnsi="Cambria"/>
          <w:lang w:val="nl-NL"/>
        </w:rPr>
      </w:pPr>
    </w:p>
    <w:p w14:paraId="2DDDCCB2" w14:textId="2456AF86" w:rsidR="00630449" w:rsidRDefault="00630449" w:rsidP="006E2D25">
      <w:pPr>
        <w:rPr>
          <w:rFonts w:ascii="Cambria" w:hAnsi="Cambria"/>
          <w:lang w:val="nl-NL"/>
        </w:rPr>
      </w:pPr>
    </w:p>
    <w:p w14:paraId="2C9867BF" w14:textId="5C66BB86" w:rsidR="00630449" w:rsidRDefault="00630449" w:rsidP="006E2D25">
      <w:pPr>
        <w:rPr>
          <w:rFonts w:ascii="Cambria" w:hAnsi="Cambria"/>
          <w:lang w:val="nl-NL"/>
        </w:rPr>
      </w:pPr>
    </w:p>
    <w:p w14:paraId="6C34F14C" w14:textId="5C5A5135" w:rsidR="00630449" w:rsidRDefault="00630449" w:rsidP="006E2D25">
      <w:pPr>
        <w:rPr>
          <w:rFonts w:ascii="Cambria" w:hAnsi="Cambria"/>
          <w:lang w:val="nl-NL"/>
        </w:rPr>
      </w:pPr>
    </w:p>
    <w:p w14:paraId="3B611CAA" w14:textId="77777777" w:rsidR="00630449" w:rsidRPr="00CF4DCA" w:rsidRDefault="00630449" w:rsidP="00630449">
      <w:pPr>
        <w:pStyle w:val="Kop1"/>
        <w:rPr>
          <w:lang w:val="nl-NL"/>
        </w:rPr>
      </w:pPr>
      <w:r w:rsidRPr="00CF4DCA">
        <w:rPr>
          <w:lang w:val="nl-NL"/>
        </w:rPr>
        <w:t>Navigatie</w:t>
      </w:r>
    </w:p>
    <w:p w14:paraId="179567D9" w14:textId="77777777" w:rsidR="00630449" w:rsidRPr="00CF4DCA" w:rsidRDefault="00630449" w:rsidP="00630449">
      <w:pPr>
        <w:pStyle w:val="Plattetekst"/>
        <w:rPr>
          <w:lang w:val="nl-NL"/>
        </w:rPr>
      </w:pPr>
    </w:p>
    <w:p w14:paraId="5D81A145" w14:textId="7755D5B0" w:rsidR="006E2D25" w:rsidRDefault="006E2D25" w:rsidP="006E2D25">
      <w:pPr>
        <w:rPr>
          <w:rFonts w:ascii="Cambria" w:hAnsi="Cambria"/>
          <w:i/>
          <w:color w:val="FF0000"/>
          <w:lang w:val="nl-NL"/>
        </w:rPr>
      </w:pPr>
    </w:p>
    <w:p w14:paraId="32F3ACFC" w14:textId="7DE0ADCA" w:rsidR="00AA1CE0" w:rsidRDefault="00AA1CE0" w:rsidP="006E2D25">
      <w:pPr>
        <w:rPr>
          <w:rFonts w:ascii="Cambria" w:hAnsi="Cambria"/>
          <w:i/>
          <w:color w:val="FF0000"/>
          <w:lang w:val="nl-NL"/>
        </w:rPr>
      </w:pPr>
      <w:del w:id="148" w:author="Jesse Pot" w:date="2017-07-02T19:02:00Z">
        <w:r w:rsidDel="00C7491F">
          <w:rPr>
            <w:rFonts w:ascii="Cambria" w:hAnsi="Cambria"/>
            <w:i/>
            <w:noProof/>
            <w:color w:val="FF0000"/>
            <w:lang w:val="nl-NL" w:eastAsia="nl-NL"/>
          </w:rPr>
          <w:drawing>
            <wp:inline distT="0" distB="0" distL="0" distR="0" wp14:anchorId="3A1BF9A2" wp14:editId="16768EBA">
              <wp:extent cx="5730240" cy="3299460"/>
              <wp:effectExtent l="0" t="0" r="3810" b="0"/>
              <wp:docPr id="15" name="Afbeelding 15" descr="C:\Users\potje\AppData\Local\Microsoft\Windows\INetCache\Content.Word\sitemap 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tje\AppData\Local\Microsoft\Windows\INetCache\Content.Word\sitemap for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del>
      <w:ins w:id="149" w:author="Jesse Pot" w:date="2017-07-02T19:02:00Z">
        <w:r w:rsidR="00C7491F">
          <w:rPr>
            <w:rFonts w:ascii="Cambria" w:hAnsi="Cambria"/>
            <w:i/>
            <w:noProof/>
            <w:color w:val="FF0000"/>
            <w:lang w:val="nl-NL" w:eastAsia="nl-NL"/>
          </w:rPr>
          <w:drawing>
            <wp:inline distT="0" distB="0" distL="0" distR="0" wp14:anchorId="14ECD6AA" wp14:editId="59B13239">
              <wp:extent cx="5730240" cy="3299460"/>
              <wp:effectExtent l="0" t="0" r="3810" b="0"/>
              <wp:docPr id="18" name="Afbeelding 18" descr="C:\Users\potje\AppData\Local\Microsoft\Windows\INetCache\Content.Word\sitemap 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tje\AppData\Local\Microsoft\Windows\INetCache\Content.Word\sitemap fo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ins>
    </w:p>
    <w:p w14:paraId="30F09671" w14:textId="0E5FE609" w:rsidR="00AA1CE0" w:rsidRDefault="00AA1CE0" w:rsidP="006E2D25">
      <w:pPr>
        <w:rPr>
          <w:rFonts w:ascii="Cambria" w:hAnsi="Cambria"/>
          <w:i/>
          <w:color w:val="FF0000"/>
          <w:lang w:val="nl-NL"/>
        </w:rPr>
      </w:pPr>
    </w:p>
    <w:p w14:paraId="10089F9E" w14:textId="3B19FCF0" w:rsidR="00AA1CE0" w:rsidRDefault="00AA1CE0" w:rsidP="006E2D25">
      <w:pPr>
        <w:rPr>
          <w:rFonts w:ascii="Cambria" w:hAnsi="Cambria"/>
          <w:i/>
          <w:color w:val="FF0000"/>
          <w:lang w:val="nl-NL"/>
        </w:rPr>
      </w:pPr>
    </w:p>
    <w:p w14:paraId="6F09474B" w14:textId="5C12263E" w:rsidR="00AA1CE0" w:rsidRDefault="00AA1CE0" w:rsidP="006E2D25">
      <w:pPr>
        <w:rPr>
          <w:rFonts w:ascii="Cambria" w:hAnsi="Cambria"/>
          <w:i/>
          <w:color w:val="FF0000"/>
          <w:lang w:val="nl-NL"/>
        </w:rPr>
      </w:pPr>
    </w:p>
    <w:p w14:paraId="3F521042" w14:textId="6C296F61" w:rsidR="00AA1CE0" w:rsidRDefault="00AA1CE0" w:rsidP="006E2D25">
      <w:pPr>
        <w:rPr>
          <w:rFonts w:ascii="Cambria" w:hAnsi="Cambria"/>
          <w:i/>
          <w:color w:val="FF0000"/>
          <w:lang w:val="nl-NL"/>
        </w:rPr>
      </w:pPr>
    </w:p>
    <w:p w14:paraId="0CA2D613" w14:textId="1CC77AB0" w:rsidR="00AA1CE0" w:rsidRDefault="00AA1CE0" w:rsidP="006E2D25">
      <w:pPr>
        <w:rPr>
          <w:rFonts w:ascii="Cambria" w:hAnsi="Cambria"/>
          <w:i/>
          <w:color w:val="FF0000"/>
          <w:lang w:val="nl-NL"/>
        </w:rPr>
      </w:pPr>
    </w:p>
    <w:p w14:paraId="2BBA6E1B" w14:textId="54B5928C" w:rsidR="00AA1CE0" w:rsidRDefault="00AA1CE0" w:rsidP="006E2D25">
      <w:pPr>
        <w:rPr>
          <w:rFonts w:ascii="Cambria" w:hAnsi="Cambria"/>
          <w:i/>
          <w:color w:val="FF0000"/>
          <w:lang w:val="nl-NL"/>
        </w:rPr>
      </w:pPr>
    </w:p>
    <w:p w14:paraId="54C3F420" w14:textId="073C4173" w:rsidR="00AA1CE0" w:rsidRDefault="00AA1CE0" w:rsidP="006E2D25">
      <w:pPr>
        <w:rPr>
          <w:rFonts w:ascii="Cambria" w:hAnsi="Cambria"/>
          <w:i/>
          <w:color w:val="FF0000"/>
          <w:lang w:val="nl-NL"/>
        </w:rPr>
      </w:pPr>
    </w:p>
    <w:p w14:paraId="2DA78EA7" w14:textId="163B05E7" w:rsidR="00AA1CE0" w:rsidRDefault="00AA1CE0" w:rsidP="006E2D25">
      <w:pPr>
        <w:rPr>
          <w:rFonts w:ascii="Cambria" w:hAnsi="Cambria"/>
          <w:i/>
          <w:color w:val="FF0000"/>
          <w:lang w:val="nl-NL"/>
        </w:rPr>
      </w:pPr>
    </w:p>
    <w:p w14:paraId="715E1C19" w14:textId="772D5D8B" w:rsidR="00AA1CE0" w:rsidRDefault="00AA1CE0" w:rsidP="006E2D25">
      <w:pPr>
        <w:rPr>
          <w:rFonts w:ascii="Cambria" w:hAnsi="Cambria"/>
          <w:i/>
          <w:color w:val="FF0000"/>
          <w:lang w:val="nl-NL"/>
        </w:rPr>
      </w:pPr>
    </w:p>
    <w:p w14:paraId="226AA7E4" w14:textId="20C39C8C" w:rsidR="00AA1CE0" w:rsidRDefault="00AA1CE0" w:rsidP="006E2D25">
      <w:pPr>
        <w:rPr>
          <w:rFonts w:ascii="Cambria" w:hAnsi="Cambria"/>
          <w:i/>
          <w:color w:val="FF0000"/>
          <w:lang w:val="nl-NL"/>
        </w:rPr>
      </w:pPr>
    </w:p>
    <w:p w14:paraId="0B59619B" w14:textId="0C03086D" w:rsidR="00AA1CE0" w:rsidRDefault="00AA1CE0" w:rsidP="006E2D25">
      <w:pPr>
        <w:rPr>
          <w:rFonts w:ascii="Cambria" w:hAnsi="Cambria"/>
          <w:i/>
          <w:color w:val="FF0000"/>
          <w:lang w:val="nl-NL"/>
        </w:rPr>
      </w:pPr>
    </w:p>
    <w:p w14:paraId="6B66F75D" w14:textId="2BD02BC6" w:rsidR="00AA1CE0" w:rsidRDefault="00AA1CE0" w:rsidP="006E2D25">
      <w:pPr>
        <w:rPr>
          <w:rFonts w:ascii="Cambria" w:hAnsi="Cambria"/>
          <w:i/>
          <w:color w:val="FF0000"/>
          <w:lang w:val="nl-NL"/>
        </w:rPr>
      </w:pPr>
    </w:p>
    <w:p w14:paraId="6C2C2118" w14:textId="2B17346C" w:rsidR="00AA1CE0" w:rsidRDefault="00AA1CE0" w:rsidP="006E2D25">
      <w:pPr>
        <w:rPr>
          <w:rFonts w:ascii="Cambria" w:hAnsi="Cambria"/>
          <w:i/>
          <w:color w:val="FF0000"/>
          <w:lang w:val="nl-NL"/>
        </w:rPr>
      </w:pPr>
    </w:p>
    <w:p w14:paraId="3442E56F" w14:textId="24F35215" w:rsidR="00AA1CE0" w:rsidRDefault="00AA1CE0" w:rsidP="006E2D25">
      <w:pPr>
        <w:rPr>
          <w:rFonts w:ascii="Cambria" w:hAnsi="Cambria"/>
          <w:i/>
          <w:color w:val="FF0000"/>
          <w:lang w:val="nl-NL"/>
        </w:rPr>
      </w:pPr>
    </w:p>
    <w:p w14:paraId="25A0A308" w14:textId="655DA898" w:rsidR="00AA1CE0" w:rsidRDefault="00AA1CE0" w:rsidP="006E2D25">
      <w:pPr>
        <w:rPr>
          <w:rFonts w:ascii="Cambria" w:hAnsi="Cambria"/>
          <w:i/>
          <w:color w:val="FF0000"/>
          <w:lang w:val="nl-NL"/>
        </w:rPr>
      </w:pPr>
    </w:p>
    <w:p w14:paraId="5519B186" w14:textId="6C6577AE" w:rsidR="00AA1CE0" w:rsidRDefault="00AA1CE0" w:rsidP="006E2D25">
      <w:pPr>
        <w:rPr>
          <w:rFonts w:ascii="Cambria" w:hAnsi="Cambria"/>
          <w:i/>
          <w:color w:val="FF0000"/>
          <w:lang w:val="nl-NL"/>
        </w:rPr>
      </w:pPr>
    </w:p>
    <w:p w14:paraId="0BAD3E3B" w14:textId="6DFFB047" w:rsidR="00AA1CE0" w:rsidRDefault="00AA1CE0" w:rsidP="006E2D25">
      <w:pPr>
        <w:rPr>
          <w:rFonts w:ascii="Cambria" w:hAnsi="Cambria"/>
          <w:i/>
          <w:color w:val="FF0000"/>
          <w:lang w:val="nl-NL"/>
        </w:rPr>
      </w:pPr>
    </w:p>
    <w:p w14:paraId="051A74AE" w14:textId="12C84699" w:rsidR="00AA1CE0" w:rsidRDefault="00AA1CE0" w:rsidP="006E2D25">
      <w:pPr>
        <w:rPr>
          <w:rFonts w:ascii="Cambria" w:hAnsi="Cambria"/>
          <w:i/>
          <w:color w:val="FF0000"/>
          <w:lang w:val="nl-NL"/>
        </w:rPr>
      </w:pPr>
    </w:p>
    <w:p w14:paraId="284912A8" w14:textId="534F270C" w:rsidR="00AA1CE0" w:rsidRDefault="00AA1CE0" w:rsidP="006E2D25">
      <w:pPr>
        <w:rPr>
          <w:rFonts w:ascii="Cambria" w:hAnsi="Cambria"/>
          <w:i/>
          <w:color w:val="FF0000"/>
          <w:lang w:val="nl-NL"/>
        </w:rPr>
      </w:pPr>
    </w:p>
    <w:p w14:paraId="1E99DD30" w14:textId="062F3BA5" w:rsidR="00AA1CE0" w:rsidRDefault="00AA1CE0" w:rsidP="006E2D25">
      <w:pPr>
        <w:rPr>
          <w:rFonts w:ascii="Cambria" w:hAnsi="Cambria"/>
          <w:i/>
          <w:color w:val="FF0000"/>
          <w:lang w:val="nl-NL"/>
        </w:rPr>
      </w:pPr>
    </w:p>
    <w:p w14:paraId="5D0FCE1B" w14:textId="3D90D6FB" w:rsidR="00AA1CE0" w:rsidRDefault="00AA1CE0" w:rsidP="006E2D25">
      <w:pPr>
        <w:rPr>
          <w:rFonts w:ascii="Cambria" w:hAnsi="Cambria"/>
          <w:i/>
          <w:color w:val="FF0000"/>
          <w:lang w:val="nl-NL"/>
        </w:rPr>
      </w:pPr>
    </w:p>
    <w:p w14:paraId="7894231D" w14:textId="5CB2B0DD" w:rsidR="00AA1CE0" w:rsidRDefault="00AA1CE0" w:rsidP="006E2D25">
      <w:pPr>
        <w:rPr>
          <w:rFonts w:ascii="Cambria" w:hAnsi="Cambria"/>
          <w:i/>
          <w:color w:val="FF0000"/>
          <w:lang w:val="nl-NL"/>
        </w:rPr>
      </w:pPr>
    </w:p>
    <w:p w14:paraId="4E380426" w14:textId="77777777" w:rsidR="00AA1CE0" w:rsidRPr="00CF4DCA" w:rsidRDefault="00AA1CE0" w:rsidP="006E2D25">
      <w:pPr>
        <w:rPr>
          <w:rFonts w:ascii="Cambria" w:hAnsi="Cambria"/>
          <w:i/>
          <w:lang w:val="nl-NL"/>
        </w:rPr>
      </w:pPr>
    </w:p>
    <w:p w14:paraId="5114AD4E" w14:textId="22907933" w:rsidR="006E2D25" w:rsidRPr="00CF4DCA" w:rsidRDefault="006E2D25" w:rsidP="006E2D25">
      <w:pPr>
        <w:rPr>
          <w:lang w:val="nl-NL"/>
        </w:rPr>
      </w:pPr>
    </w:p>
    <w:p w14:paraId="21496FFD" w14:textId="77777777" w:rsidR="006E2D25" w:rsidRPr="00CF4DCA" w:rsidRDefault="006E2D25" w:rsidP="006E2D25">
      <w:pPr>
        <w:pStyle w:val="Plattetekst"/>
        <w:rPr>
          <w:lang w:val="nl-NL"/>
        </w:rPr>
      </w:pPr>
    </w:p>
    <w:p w14:paraId="195A10E8" w14:textId="77777777" w:rsidR="006E2D25" w:rsidRPr="00CF4DCA" w:rsidRDefault="006E2D25" w:rsidP="006E2D25">
      <w:pPr>
        <w:pStyle w:val="Plattetekst"/>
        <w:rPr>
          <w:lang w:val="nl-NL"/>
        </w:rPr>
      </w:pPr>
    </w:p>
    <w:p w14:paraId="2F475F83" w14:textId="77777777" w:rsidR="006E2D25" w:rsidRPr="00CF4DCA" w:rsidRDefault="006E2D25" w:rsidP="006E2D25">
      <w:pPr>
        <w:pStyle w:val="Kop1"/>
        <w:rPr>
          <w:lang w:val="nl-NL"/>
        </w:rPr>
      </w:pPr>
      <w:r w:rsidRPr="00CF4DCA">
        <w:rPr>
          <w:lang w:val="nl-NL"/>
        </w:rPr>
        <w:t>Paginalijst</w:t>
      </w:r>
    </w:p>
    <w:p w14:paraId="6027E627" w14:textId="77777777" w:rsidR="006E2D25" w:rsidRPr="00CF4DCA" w:rsidRDefault="006E2D25" w:rsidP="006E2D25">
      <w:pPr>
        <w:pStyle w:val="Plattetekst"/>
        <w:rPr>
          <w:rFonts w:eastAsiaTheme="minorHAnsi"/>
          <w:lang w:val="nl-NL"/>
        </w:rPr>
      </w:pPr>
    </w:p>
    <w:p w14:paraId="75B53D88" w14:textId="6A725023" w:rsidR="006E2D25" w:rsidRPr="00CF4DCA" w:rsidDel="00C7491F" w:rsidRDefault="006E2D25" w:rsidP="006E2D25">
      <w:pPr>
        <w:pStyle w:val="Plattetekst"/>
        <w:rPr>
          <w:del w:id="150" w:author="Jesse Pot" w:date="2017-07-02T19:02:00Z"/>
          <w:rFonts w:eastAsiaTheme="minorHAnsi"/>
          <w:i/>
          <w:color w:val="00B050"/>
          <w:lang w:val="nl-NL"/>
        </w:rPr>
      </w:pPr>
      <w:del w:id="151" w:author="Jesse Pot" w:date="2017-07-02T19:02:00Z">
        <w:r w:rsidRPr="00CF4DCA" w:rsidDel="00C7491F">
          <w:rPr>
            <w:rFonts w:eastAsiaTheme="minorHAnsi"/>
            <w:i/>
            <w:color w:val="00B050"/>
            <w:lang w:val="nl-NL"/>
          </w:rPr>
          <w:delText xml:space="preserve">Dit deel bevat een overzicht van de inhoud van de verschillende webpagina’s. Geef per pagina aan wat erop staat en welke mogelijkheden (functies) ze biedt? Belangrijk hier </w:delText>
        </w:r>
        <w:r w:rsidRPr="00CF4DCA" w:rsidDel="00C7491F">
          <w:rPr>
            <w:i/>
            <w:color w:val="00B050"/>
            <w:lang w:val="nl-NL"/>
          </w:rPr>
          <w:delText>is</w:delText>
        </w:r>
        <w:r w:rsidRPr="00CF4DCA" w:rsidDel="00C7491F">
          <w:rPr>
            <w:rFonts w:eastAsiaTheme="minorHAnsi"/>
            <w:i/>
            <w:color w:val="00B050"/>
            <w:lang w:val="nl-NL"/>
          </w:rPr>
          <w:delText xml:space="preserve"> of een pagina een invoerformulier bevat en of ze een afwijkend ontwerp heeft.</w:delText>
        </w:r>
      </w:del>
    </w:p>
    <w:p w14:paraId="450682AB" w14:textId="77777777" w:rsidR="006E2D25" w:rsidRPr="00CF4DCA" w:rsidRDefault="006E2D25" w:rsidP="006E2D25">
      <w:pPr>
        <w:pStyle w:val="Plattetekst"/>
        <w:rPr>
          <w:rFonts w:eastAsiaTheme="minorHAnsi"/>
          <w:lang w:val="nl-NL"/>
        </w:rPr>
      </w:pPr>
    </w:p>
    <w:p w14:paraId="25CFA221" w14:textId="77777777" w:rsidR="006E2D25" w:rsidRPr="00AA1CE0" w:rsidRDefault="006E2D25" w:rsidP="006E2D25">
      <w:pPr>
        <w:pStyle w:val="Plattetekst"/>
        <w:rPr>
          <w:rFonts w:eastAsiaTheme="minorHAnsi"/>
          <w:sz w:val="20"/>
          <w:szCs w:val="22"/>
          <w:lang w:val="nl-NL"/>
          <w:rPrChange w:id="152" w:author="Jesse Pot" w:date="2017-06-28T22:53:00Z">
            <w:rPr>
              <w:rFonts w:eastAsiaTheme="minorHAnsi"/>
              <w:color w:val="0432FF"/>
              <w:sz w:val="20"/>
              <w:szCs w:val="22"/>
              <w:lang w:val="nl-NL"/>
            </w:rPr>
          </w:rPrChange>
        </w:rPr>
      </w:pPr>
      <w:r w:rsidRPr="00AA1CE0">
        <w:rPr>
          <w:lang w:val="nl-NL"/>
          <w:rPrChange w:id="153" w:author="Jesse Pot" w:date="2017-06-28T22:53:00Z">
            <w:rPr>
              <w:color w:val="0432FF"/>
              <w:lang w:val="nl-NL"/>
            </w:rPr>
          </w:rPrChange>
        </w:rPr>
        <w:t>Hieronder volgt een overzicht van alle pagina's van het systeem.</w:t>
      </w:r>
    </w:p>
    <w:p w14:paraId="298B94D2" w14:textId="77777777" w:rsidR="006E2D25" w:rsidRPr="00CF4DCA" w:rsidRDefault="006E2D25" w:rsidP="006E2D25">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A1CE0" w:rsidRPr="00AA1CE0" w14:paraId="1563AA71" w14:textId="77777777" w:rsidTr="00F748C6">
        <w:trPr>
          <w:trHeight w:val="615"/>
        </w:trPr>
        <w:tc>
          <w:tcPr>
            <w:tcW w:w="2660" w:type="dxa"/>
            <w:shd w:val="clear" w:color="auto" w:fill="auto"/>
          </w:tcPr>
          <w:p w14:paraId="6AD9050B" w14:textId="77777777" w:rsidR="006E2D25" w:rsidRPr="00AA1CE0" w:rsidRDefault="006E2D25" w:rsidP="00F748C6">
            <w:pPr>
              <w:pStyle w:val="Plattetekst"/>
              <w:rPr>
                <w:b/>
                <w:lang w:val="nl-NL"/>
                <w:rPrChange w:id="154" w:author="Jesse Pot" w:date="2017-06-28T22:53:00Z">
                  <w:rPr>
                    <w:b/>
                    <w:color w:val="0432FF"/>
                    <w:lang w:val="nl-NL"/>
                  </w:rPr>
                </w:rPrChange>
              </w:rPr>
            </w:pPr>
            <w:r w:rsidRPr="00AA1CE0">
              <w:rPr>
                <w:b/>
                <w:lang w:val="nl-NL"/>
                <w:rPrChange w:id="155" w:author="Jesse Pot" w:date="2017-06-28T22:53:00Z">
                  <w:rPr>
                    <w:b/>
                    <w:color w:val="0432FF"/>
                    <w:lang w:val="nl-NL"/>
                  </w:rPr>
                </w:rPrChange>
              </w:rPr>
              <w:t>Naam pagina</w:t>
            </w:r>
          </w:p>
        </w:tc>
        <w:tc>
          <w:tcPr>
            <w:tcW w:w="1559" w:type="dxa"/>
            <w:shd w:val="clear" w:color="auto" w:fill="auto"/>
          </w:tcPr>
          <w:p w14:paraId="22A35F26" w14:textId="77777777" w:rsidR="006E2D25" w:rsidRPr="00AA1CE0" w:rsidRDefault="006E2D25" w:rsidP="00F748C6">
            <w:pPr>
              <w:pStyle w:val="Plattetekst"/>
              <w:rPr>
                <w:b/>
                <w:lang w:val="nl-NL"/>
                <w:rPrChange w:id="156" w:author="Jesse Pot" w:date="2017-06-28T22:53:00Z">
                  <w:rPr>
                    <w:b/>
                    <w:color w:val="0432FF"/>
                    <w:lang w:val="nl-NL"/>
                  </w:rPr>
                </w:rPrChange>
              </w:rPr>
            </w:pPr>
            <w:r w:rsidRPr="00AA1CE0">
              <w:rPr>
                <w:b/>
                <w:lang w:val="nl-NL"/>
                <w:rPrChange w:id="157" w:author="Jesse Pot" w:date="2017-06-28T22:53:00Z">
                  <w:rPr>
                    <w:b/>
                    <w:color w:val="0432FF"/>
                    <w:lang w:val="nl-NL"/>
                  </w:rPr>
                </w:rPrChange>
              </w:rPr>
              <w:t>Formulier?</w:t>
            </w:r>
          </w:p>
        </w:tc>
        <w:tc>
          <w:tcPr>
            <w:tcW w:w="3686" w:type="dxa"/>
            <w:shd w:val="clear" w:color="auto" w:fill="auto"/>
          </w:tcPr>
          <w:p w14:paraId="7085FADC" w14:textId="77777777" w:rsidR="006E2D25" w:rsidRPr="00AA1CE0" w:rsidRDefault="006E2D25" w:rsidP="00F748C6">
            <w:pPr>
              <w:pStyle w:val="Plattetekst"/>
              <w:rPr>
                <w:b/>
                <w:lang w:val="nl-NL"/>
                <w:rPrChange w:id="158" w:author="Jesse Pot" w:date="2017-06-28T22:53:00Z">
                  <w:rPr>
                    <w:b/>
                    <w:color w:val="0432FF"/>
                    <w:lang w:val="nl-NL"/>
                  </w:rPr>
                </w:rPrChange>
              </w:rPr>
            </w:pPr>
            <w:r w:rsidRPr="00AA1CE0">
              <w:rPr>
                <w:b/>
                <w:lang w:val="nl-NL"/>
                <w:rPrChange w:id="159" w:author="Jesse Pot" w:date="2017-06-28T22:53:00Z">
                  <w:rPr>
                    <w:b/>
                    <w:color w:val="0432FF"/>
                    <w:lang w:val="nl-NL"/>
                  </w:rPr>
                </w:rPrChange>
              </w:rPr>
              <w:t>Functie</w:t>
            </w:r>
          </w:p>
        </w:tc>
        <w:tc>
          <w:tcPr>
            <w:tcW w:w="1383" w:type="dxa"/>
            <w:shd w:val="clear" w:color="auto" w:fill="auto"/>
          </w:tcPr>
          <w:p w14:paraId="5EF5C3C1" w14:textId="77777777" w:rsidR="006E2D25" w:rsidRPr="00AA1CE0" w:rsidRDefault="006E2D25" w:rsidP="00F748C6">
            <w:pPr>
              <w:pStyle w:val="Plattetekst"/>
              <w:rPr>
                <w:b/>
                <w:lang w:val="nl-NL"/>
                <w:rPrChange w:id="160" w:author="Jesse Pot" w:date="2017-06-28T22:53:00Z">
                  <w:rPr>
                    <w:b/>
                    <w:color w:val="0432FF"/>
                    <w:lang w:val="nl-NL"/>
                  </w:rPr>
                </w:rPrChange>
              </w:rPr>
            </w:pPr>
            <w:r w:rsidRPr="00AA1CE0">
              <w:rPr>
                <w:b/>
                <w:lang w:val="nl-NL"/>
                <w:rPrChange w:id="161" w:author="Jesse Pot" w:date="2017-06-28T22:53:00Z">
                  <w:rPr>
                    <w:b/>
                    <w:color w:val="0432FF"/>
                    <w:lang w:val="nl-NL"/>
                  </w:rPr>
                </w:rPrChange>
              </w:rPr>
              <w:t>Afwijkend pagina-ontwerp?</w:t>
            </w:r>
          </w:p>
        </w:tc>
      </w:tr>
      <w:tr w:rsidR="00AA1CE0" w:rsidRPr="00AA1CE0" w14:paraId="5B967E0E" w14:textId="77777777" w:rsidTr="00F748C6">
        <w:trPr>
          <w:trHeight w:val="311"/>
        </w:trPr>
        <w:tc>
          <w:tcPr>
            <w:tcW w:w="2660" w:type="dxa"/>
            <w:shd w:val="clear" w:color="auto" w:fill="auto"/>
          </w:tcPr>
          <w:p w14:paraId="2B8E7709" w14:textId="77777777" w:rsidR="006E2D25" w:rsidRPr="00AA1CE0" w:rsidRDefault="006E2D25" w:rsidP="00F748C6">
            <w:pPr>
              <w:pStyle w:val="Plattetekst"/>
              <w:rPr>
                <w:lang w:val="nl-NL"/>
                <w:rPrChange w:id="162" w:author="Jesse Pot" w:date="2017-06-28T22:53:00Z">
                  <w:rPr>
                    <w:color w:val="0432FF"/>
                    <w:lang w:val="nl-NL"/>
                  </w:rPr>
                </w:rPrChange>
              </w:rPr>
            </w:pPr>
            <w:r w:rsidRPr="00AA1CE0">
              <w:rPr>
                <w:lang w:val="nl-NL"/>
                <w:rPrChange w:id="163" w:author="Jesse Pot" w:date="2017-06-28T22:53:00Z">
                  <w:rPr>
                    <w:color w:val="0432FF"/>
                    <w:lang w:val="nl-NL"/>
                  </w:rPr>
                </w:rPrChange>
              </w:rPr>
              <w:t>Hoofdpagina</w:t>
            </w:r>
          </w:p>
        </w:tc>
        <w:tc>
          <w:tcPr>
            <w:tcW w:w="1559" w:type="dxa"/>
            <w:shd w:val="clear" w:color="auto" w:fill="auto"/>
          </w:tcPr>
          <w:p w14:paraId="137960C6" w14:textId="77777777" w:rsidR="006E2D25" w:rsidRPr="00AA1CE0" w:rsidRDefault="006E2D25" w:rsidP="00F748C6">
            <w:pPr>
              <w:pStyle w:val="Plattetekst"/>
              <w:rPr>
                <w:lang w:val="nl-NL"/>
                <w:rPrChange w:id="164" w:author="Jesse Pot" w:date="2017-06-28T22:53:00Z">
                  <w:rPr>
                    <w:color w:val="0432FF"/>
                    <w:lang w:val="nl-NL"/>
                  </w:rPr>
                </w:rPrChange>
              </w:rPr>
            </w:pPr>
            <w:r w:rsidRPr="00AA1CE0">
              <w:rPr>
                <w:lang w:val="nl-NL"/>
                <w:rPrChange w:id="165" w:author="Jesse Pot" w:date="2017-06-28T22:53:00Z">
                  <w:rPr>
                    <w:color w:val="0432FF"/>
                    <w:lang w:val="nl-NL"/>
                  </w:rPr>
                </w:rPrChange>
              </w:rPr>
              <w:t>Nee</w:t>
            </w:r>
          </w:p>
        </w:tc>
        <w:tc>
          <w:tcPr>
            <w:tcW w:w="3686" w:type="dxa"/>
            <w:shd w:val="clear" w:color="auto" w:fill="auto"/>
          </w:tcPr>
          <w:p w14:paraId="328250DD" w14:textId="2467AF93" w:rsidR="006E2D25" w:rsidRPr="00AA1CE0" w:rsidRDefault="006E2D25" w:rsidP="00F748C6">
            <w:pPr>
              <w:pStyle w:val="Plattetekst"/>
              <w:rPr>
                <w:lang w:val="nl-NL"/>
                <w:rPrChange w:id="166" w:author="Jesse Pot" w:date="2017-06-28T22:53:00Z">
                  <w:rPr>
                    <w:color w:val="0432FF"/>
                    <w:lang w:val="nl-NL"/>
                  </w:rPr>
                </w:rPrChange>
              </w:rPr>
            </w:pPr>
            <w:r w:rsidRPr="00AA1CE0">
              <w:rPr>
                <w:lang w:val="nl-NL"/>
                <w:rPrChange w:id="167" w:author="Jesse Pot" w:date="2017-06-28T22:53:00Z">
                  <w:rPr>
                    <w:color w:val="0432FF"/>
                    <w:lang w:val="nl-NL"/>
                  </w:rPr>
                </w:rPrChange>
              </w:rPr>
              <w:t xml:space="preserve">Belangstelling voor </w:t>
            </w:r>
            <w:r w:rsidR="00AA1CE0">
              <w:rPr>
                <w:lang w:val="nl-NL"/>
              </w:rPr>
              <w:t>Jesse Forum</w:t>
            </w:r>
            <w:r w:rsidRPr="00AA1CE0">
              <w:rPr>
                <w:lang w:val="nl-NL"/>
                <w:rPrChange w:id="168" w:author="Jesse Pot" w:date="2017-06-28T22:53:00Z">
                  <w:rPr>
                    <w:color w:val="0432FF"/>
                    <w:lang w:val="nl-NL"/>
                  </w:rPr>
                </w:rPrChange>
              </w:rPr>
              <w:t xml:space="preserve"> opwekken.</w:t>
            </w:r>
          </w:p>
        </w:tc>
        <w:tc>
          <w:tcPr>
            <w:tcW w:w="1383" w:type="dxa"/>
            <w:shd w:val="clear" w:color="auto" w:fill="auto"/>
          </w:tcPr>
          <w:p w14:paraId="4C650C52" w14:textId="77777777" w:rsidR="006E2D25" w:rsidRPr="00AA1CE0" w:rsidRDefault="006E2D25" w:rsidP="00F748C6">
            <w:pPr>
              <w:pStyle w:val="Plattetekst"/>
              <w:rPr>
                <w:lang w:val="nl-NL"/>
                <w:rPrChange w:id="169" w:author="Jesse Pot" w:date="2017-06-28T22:53:00Z">
                  <w:rPr>
                    <w:color w:val="0432FF"/>
                    <w:lang w:val="nl-NL"/>
                  </w:rPr>
                </w:rPrChange>
              </w:rPr>
            </w:pPr>
            <w:r w:rsidRPr="00AA1CE0">
              <w:rPr>
                <w:lang w:val="nl-NL"/>
                <w:rPrChange w:id="170" w:author="Jesse Pot" w:date="2017-06-28T22:53:00Z">
                  <w:rPr>
                    <w:color w:val="0432FF"/>
                    <w:lang w:val="nl-NL"/>
                  </w:rPr>
                </w:rPrChange>
              </w:rPr>
              <w:t>Nee</w:t>
            </w:r>
          </w:p>
        </w:tc>
      </w:tr>
      <w:tr w:rsidR="00AA1CE0" w:rsidRPr="00AA1CE0" w14:paraId="5D74DC05" w14:textId="77777777" w:rsidTr="00F748C6">
        <w:trPr>
          <w:trHeight w:val="232"/>
        </w:trPr>
        <w:tc>
          <w:tcPr>
            <w:tcW w:w="2660" w:type="dxa"/>
            <w:shd w:val="clear" w:color="auto" w:fill="auto"/>
          </w:tcPr>
          <w:p w14:paraId="376EB7E0" w14:textId="30A013C2" w:rsidR="006E2D25" w:rsidRPr="00AA1CE0" w:rsidRDefault="006E2D25" w:rsidP="00F748C6">
            <w:pPr>
              <w:pStyle w:val="Plattetekst"/>
              <w:rPr>
                <w:lang w:val="nl-NL"/>
                <w:rPrChange w:id="171" w:author="Jesse Pot" w:date="2017-06-28T22:53:00Z">
                  <w:rPr>
                    <w:color w:val="0432FF"/>
                    <w:lang w:val="nl-NL"/>
                  </w:rPr>
                </w:rPrChange>
              </w:rPr>
            </w:pPr>
            <w:r w:rsidRPr="00AA1CE0">
              <w:rPr>
                <w:lang w:val="nl-NL"/>
                <w:rPrChange w:id="172" w:author="Jesse Pot" w:date="2017-06-28T22:53:00Z">
                  <w:rPr>
                    <w:color w:val="0432FF"/>
                    <w:lang w:val="nl-NL"/>
                  </w:rPr>
                </w:rPrChange>
              </w:rPr>
              <w:t xml:space="preserve">Inloggen </w:t>
            </w:r>
            <w:del w:id="173" w:author="Jesse Pot" w:date="2017-07-03T10:35:00Z">
              <w:r w:rsidRPr="00AA1CE0" w:rsidDel="00037DF3">
                <w:rPr>
                  <w:lang w:val="nl-NL"/>
                  <w:rPrChange w:id="174" w:author="Jesse Pot" w:date="2017-06-28T22:53:00Z">
                    <w:rPr>
                      <w:color w:val="0432FF"/>
                      <w:lang w:val="nl-NL"/>
                    </w:rPr>
                  </w:rPrChange>
                </w:rPr>
                <w:delText>personeel</w:delText>
              </w:r>
            </w:del>
          </w:p>
        </w:tc>
        <w:tc>
          <w:tcPr>
            <w:tcW w:w="1559" w:type="dxa"/>
            <w:shd w:val="clear" w:color="auto" w:fill="auto"/>
          </w:tcPr>
          <w:p w14:paraId="2D90EF95" w14:textId="77777777" w:rsidR="006E2D25" w:rsidRPr="00AA1CE0" w:rsidRDefault="006E2D25" w:rsidP="00F748C6">
            <w:pPr>
              <w:pStyle w:val="Plattetekst"/>
              <w:rPr>
                <w:lang w:val="nl-NL"/>
                <w:rPrChange w:id="175" w:author="Jesse Pot" w:date="2017-06-28T22:53:00Z">
                  <w:rPr>
                    <w:color w:val="0432FF"/>
                    <w:lang w:val="nl-NL"/>
                  </w:rPr>
                </w:rPrChange>
              </w:rPr>
            </w:pPr>
            <w:r w:rsidRPr="00AA1CE0">
              <w:rPr>
                <w:lang w:val="nl-NL"/>
                <w:rPrChange w:id="176" w:author="Jesse Pot" w:date="2017-06-28T22:53:00Z">
                  <w:rPr>
                    <w:color w:val="0432FF"/>
                    <w:lang w:val="nl-NL"/>
                  </w:rPr>
                </w:rPrChange>
              </w:rPr>
              <w:t>Ja</w:t>
            </w:r>
          </w:p>
        </w:tc>
        <w:tc>
          <w:tcPr>
            <w:tcW w:w="3686" w:type="dxa"/>
            <w:shd w:val="clear" w:color="auto" w:fill="auto"/>
          </w:tcPr>
          <w:p w14:paraId="2C43ED7D" w14:textId="6A0763DE" w:rsidR="006E2D25" w:rsidRPr="00AA1CE0" w:rsidRDefault="006E2D25" w:rsidP="00F748C6">
            <w:pPr>
              <w:pStyle w:val="Plattetekst"/>
              <w:rPr>
                <w:lang w:val="nl-NL"/>
                <w:rPrChange w:id="177" w:author="Jesse Pot" w:date="2017-06-28T22:53:00Z">
                  <w:rPr>
                    <w:color w:val="0432FF"/>
                    <w:lang w:val="nl-NL"/>
                  </w:rPr>
                </w:rPrChange>
              </w:rPr>
            </w:pPr>
            <w:del w:id="178" w:author="Jesse Pot" w:date="2017-06-28T23:00:00Z">
              <w:r w:rsidRPr="00AA1CE0" w:rsidDel="00AA1CE0">
                <w:rPr>
                  <w:lang w:val="nl-NL"/>
                  <w:rPrChange w:id="179" w:author="Jesse Pot" w:date="2017-06-28T22:53:00Z">
                    <w:rPr>
                      <w:color w:val="0432FF"/>
                      <w:lang w:val="nl-NL"/>
                    </w:rPr>
                  </w:rPrChange>
                </w:rPr>
                <w:delText xml:space="preserve">Personeelslid </w:delText>
              </w:r>
            </w:del>
            <w:ins w:id="180" w:author="Jesse Pot" w:date="2017-06-28T23:00:00Z">
              <w:r w:rsidR="00AA1CE0">
                <w:rPr>
                  <w:lang w:val="nl-NL"/>
                </w:rPr>
                <w:t xml:space="preserve">User </w:t>
              </w:r>
            </w:ins>
            <w:r w:rsidRPr="00AA1CE0">
              <w:rPr>
                <w:lang w:val="nl-NL"/>
                <w:rPrChange w:id="181" w:author="Jesse Pot" w:date="2017-06-28T22:53:00Z">
                  <w:rPr>
                    <w:color w:val="0432FF"/>
                    <w:lang w:val="nl-NL"/>
                  </w:rPr>
                </w:rPrChange>
              </w:rPr>
              <w:t>kan inloggen.</w:t>
            </w:r>
          </w:p>
        </w:tc>
        <w:tc>
          <w:tcPr>
            <w:tcW w:w="1383" w:type="dxa"/>
            <w:shd w:val="clear" w:color="auto" w:fill="auto"/>
          </w:tcPr>
          <w:p w14:paraId="44FA9D64" w14:textId="77777777" w:rsidR="006E2D25" w:rsidRPr="00AA1CE0" w:rsidRDefault="006E2D25" w:rsidP="00F748C6">
            <w:pPr>
              <w:pStyle w:val="Plattetekst"/>
              <w:rPr>
                <w:lang w:val="nl-NL"/>
                <w:rPrChange w:id="182" w:author="Jesse Pot" w:date="2017-06-28T22:53:00Z">
                  <w:rPr>
                    <w:color w:val="0432FF"/>
                    <w:lang w:val="nl-NL"/>
                  </w:rPr>
                </w:rPrChange>
              </w:rPr>
            </w:pPr>
            <w:r w:rsidRPr="00AA1CE0">
              <w:rPr>
                <w:lang w:val="nl-NL"/>
                <w:rPrChange w:id="183" w:author="Jesse Pot" w:date="2017-06-28T22:53:00Z">
                  <w:rPr>
                    <w:color w:val="0432FF"/>
                    <w:lang w:val="nl-NL"/>
                  </w:rPr>
                </w:rPrChange>
              </w:rPr>
              <w:t>Ja*</w:t>
            </w:r>
          </w:p>
        </w:tc>
      </w:tr>
      <w:tr w:rsidR="00AA1CE0" w:rsidRPr="00AA1CE0" w14:paraId="6FE529BD" w14:textId="77777777" w:rsidTr="00F748C6">
        <w:trPr>
          <w:trHeight w:val="232"/>
        </w:trPr>
        <w:tc>
          <w:tcPr>
            <w:tcW w:w="2660" w:type="dxa"/>
            <w:shd w:val="clear" w:color="auto" w:fill="auto"/>
          </w:tcPr>
          <w:p w14:paraId="67298BB9" w14:textId="77777777" w:rsidR="006E2D25" w:rsidRPr="00AA1CE0" w:rsidRDefault="006E2D25" w:rsidP="00F748C6">
            <w:pPr>
              <w:pStyle w:val="Plattetekst"/>
              <w:rPr>
                <w:lang w:val="nl-NL"/>
                <w:rPrChange w:id="184" w:author="Jesse Pot" w:date="2017-06-28T22:53:00Z">
                  <w:rPr>
                    <w:color w:val="0432FF"/>
                    <w:lang w:val="nl-NL"/>
                  </w:rPr>
                </w:rPrChange>
              </w:rPr>
            </w:pPr>
            <w:r w:rsidRPr="00AA1CE0">
              <w:rPr>
                <w:lang w:val="nl-NL"/>
                <w:rPrChange w:id="185" w:author="Jesse Pot" w:date="2017-06-28T22:53:00Z">
                  <w:rPr>
                    <w:color w:val="0432FF"/>
                    <w:lang w:val="nl-NL"/>
                  </w:rPr>
                </w:rPrChange>
              </w:rPr>
              <w:t>Eigen overzicht gegevens personeelslid</w:t>
            </w:r>
          </w:p>
        </w:tc>
        <w:tc>
          <w:tcPr>
            <w:tcW w:w="1559" w:type="dxa"/>
            <w:shd w:val="clear" w:color="auto" w:fill="auto"/>
          </w:tcPr>
          <w:p w14:paraId="3FE2253A" w14:textId="77777777" w:rsidR="006E2D25" w:rsidRPr="00AA1CE0" w:rsidRDefault="006E2D25" w:rsidP="00F748C6">
            <w:pPr>
              <w:pStyle w:val="Plattetekst"/>
              <w:rPr>
                <w:lang w:val="nl-NL"/>
                <w:rPrChange w:id="186" w:author="Jesse Pot" w:date="2017-06-28T22:53:00Z">
                  <w:rPr>
                    <w:color w:val="0432FF"/>
                    <w:lang w:val="nl-NL"/>
                  </w:rPr>
                </w:rPrChange>
              </w:rPr>
            </w:pPr>
            <w:r w:rsidRPr="00AA1CE0">
              <w:rPr>
                <w:lang w:val="nl-NL"/>
                <w:rPrChange w:id="187" w:author="Jesse Pot" w:date="2017-06-28T22:53:00Z">
                  <w:rPr>
                    <w:color w:val="0432FF"/>
                    <w:lang w:val="nl-NL"/>
                  </w:rPr>
                </w:rPrChange>
              </w:rPr>
              <w:t>Nee</w:t>
            </w:r>
          </w:p>
        </w:tc>
        <w:tc>
          <w:tcPr>
            <w:tcW w:w="3686" w:type="dxa"/>
            <w:shd w:val="clear" w:color="auto" w:fill="auto"/>
          </w:tcPr>
          <w:p w14:paraId="61BB06EC" w14:textId="462835D8" w:rsidR="006E2D25" w:rsidRPr="00AA1CE0" w:rsidRDefault="006E2D25" w:rsidP="00F748C6">
            <w:pPr>
              <w:pStyle w:val="Plattetekst"/>
              <w:rPr>
                <w:lang w:val="nl-NL"/>
                <w:rPrChange w:id="188" w:author="Jesse Pot" w:date="2017-06-28T22:53:00Z">
                  <w:rPr>
                    <w:color w:val="0432FF"/>
                    <w:lang w:val="nl-NL"/>
                  </w:rPr>
                </w:rPrChange>
              </w:rPr>
            </w:pPr>
            <w:r w:rsidRPr="00AA1CE0">
              <w:rPr>
                <w:lang w:val="nl-NL"/>
                <w:rPrChange w:id="189" w:author="Jesse Pot" w:date="2017-06-28T22:53:00Z">
                  <w:rPr>
                    <w:color w:val="0432FF"/>
                    <w:lang w:val="nl-NL"/>
                  </w:rPr>
                </w:rPrChange>
              </w:rPr>
              <w:t xml:space="preserve">Overzicht met </w:t>
            </w:r>
            <w:r w:rsidR="00AA1CE0">
              <w:rPr>
                <w:lang w:val="nl-NL"/>
              </w:rPr>
              <w:t>persoonlijke gegevens.</w:t>
            </w:r>
          </w:p>
        </w:tc>
        <w:tc>
          <w:tcPr>
            <w:tcW w:w="1383" w:type="dxa"/>
            <w:shd w:val="clear" w:color="auto" w:fill="auto"/>
          </w:tcPr>
          <w:p w14:paraId="5F05784E" w14:textId="77777777" w:rsidR="006E2D25" w:rsidRPr="00AA1CE0" w:rsidRDefault="006E2D25" w:rsidP="00F748C6">
            <w:pPr>
              <w:pStyle w:val="Plattetekst"/>
              <w:rPr>
                <w:lang w:val="nl-NL"/>
                <w:rPrChange w:id="190" w:author="Jesse Pot" w:date="2017-06-28T22:53:00Z">
                  <w:rPr>
                    <w:color w:val="0432FF"/>
                    <w:lang w:val="nl-NL"/>
                  </w:rPr>
                </w:rPrChange>
              </w:rPr>
            </w:pPr>
            <w:r w:rsidRPr="00AA1CE0">
              <w:rPr>
                <w:lang w:val="nl-NL"/>
                <w:rPrChange w:id="191" w:author="Jesse Pot" w:date="2017-06-28T22:53:00Z">
                  <w:rPr>
                    <w:color w:val="0432FF"/>
                    <w:lang w:val="nl-NL"/>
                  </w:rPr>
                </w:rPrChange>
              </w:rPr>
              <w:t>Ja</w:t>
            </w:r>
          </w:p>
        </w:tc>
      </w:tr>
      <w:tr w:rsidR="00AA1CE0" w:rsidRPr="00AA1CE0" w14:paraId="74D05A6A" w14:textId="77777777" w:rsidTr="00F748C6">
        <w:trPr>
          <w:trHeight w:val="232"/>
        </w:trPr>
        <w:tc>
          <w:tcPr>
            <w:tcW w:w="2660" w:type="dxa"/>
            <w:shd w:val="clear" w:color="auto" w:fill="auto"/>
          </w:tcPr>
          <w:p w14:paraId="457F3CF5" w14:textId="780DFE73" w:rsidR="006E2D25" w:rsidRPr="00AA1CE0" w:rsidRDefault="00AA1CE0" w:rsidP="00F748C6">
            <w:pPr>
              <w:pStyle w:val="Plattetekst"/>
              <w:rPr>
                <w:lang w:val="nl-NL"/>
                <w:rPrChange w:id="192" w:author="Jesse Pot" w:date="2017-06-28T22:53:00Z">
                  <w:rPr>
                    <w:color w:val="0432FF"/>
                    <w:lang w:val="nl-NL"/>
                  </w:rPr>
                </w:rPrChange>
              </w:rPr>
            </w:pPr>
            <w:proofErr w:type="spellStart"/>
            <w:ins w:id="193" w:author="Jesse Pot" w:date="2017-06-28T22:58:00Z">
              <w:r>
                <w:rPr>
                  <w:lang w:val="nl-NL"/>
                </w:rPr>
                <w:t>faq</w:t>
              </w:r>
            </w:ins>
            <w:proofErr w:type="spellEnd"/>
            <w:del w:id="194" w:author="Jesse Pot" w:date="2017-06-28T22:58:00Z">
              <w:r w:rsidR="006E2D25" w:rsidRPr="00AA1CE0" w:rsidDel="00AA1CE0">
                <w:rPr>
                  <w:lang w:val="nl-NL"/>
                  <w:rPrChange w:id="195" w:author="Jesse Pot" w:date="2017-06-28T22:53:00Z">
                    <w:rPr>
                      <w:color w:val="0432FF"/>
                      <w:lang w:val="nl-NL"/>
                    </w:rPr>
                  </w:rPrChange>
                </w:rPr>
                <w:delText>...</w:delText>
              </w:r>
            </w:del>
          </w:p>
        </w:tc>
        <w:tc>
          <w:tcPr>
            <w:tcW w:w="1559" w:type="dxa"/>
            <w:shd w:val="clear" w:color="auto" w:fill="auto"/>
          </w:tcPr>
          <w:p w14:paraId="3D52623D" w14:textId="19AF56F6" w:rsidR="006E2D25" w:rsidRPr="00AA1CE0" w:rsidRDefault="00AA1CE0" w:rsidP="00F748C6">
            <w:pPr>
              <w:pStyle w:val="Plattetekst"/>
              <w:rPr>
                <w:lang w:val="nl-NL"/>
                <w:rPrChange w:id="196" w:author="Jesse Pot" w:date="2017-06-28T22:53:00Z">
                  <w:rPr>
                    <w:color w:val="0432FF"/>
                    <w:lang w:val="nl-NL"/>
                  </w:rPr>
                </w:rPrChange>
              </w:rPr>
            </w:pPr>
            <w:ins w:id="197" w:author="Jesse Pot" w:date="2017-06-28T22:59:00Z">
              <w:r>
                <w:rPr>
                  <w:lang w:val="nl-NL"/>
                </w:rPr>
                <w:t>nee</w:t>
              </w:r>
            </w:ins>
          </w:p>
        </w:tc>
        <w:tc>
          <w:tcPr>
            <w:tcW w:w="3686" w:type="dxa"/>
            <w:shd w:val="clear" w:color="auto" w:fill="auto"/>
          </w:tcPr>
          <w:p w14:paraId="1C8F92D5" w14:textId="26375394" w:rsidR="006E2D25" w:rsidRPr="00AA1CE0" w:rsidRDefault="00AA1CE0" w:rsidP="00F748C6">
            <w:pPr>
              <w:pStyle w:val="Plattetekst"/>
              <w:rPr>
                <w:lang w:val="nl-NL"/>
                <w:rPrChange w:id="198" w:author="Jesse Pot" w:date="2017-06-28T22:53:00Z">
                  <w:rPr>
                    <w:color w:val="0432FF"/>
                    <w:lang w:val="nl-NL"/>
                  </w:rPr>
                </w:rPrChange>
              </w:rPr>
            </w:pPr>
            <w:ins w:id="199" w:author="Jesse Pot" w:date="2017-06-28T22:59:00Z">
              <w:r>
                <w:rPr>
                  <w:lang w:val="nl-NL"/>
                </w:rPr>
                <w:t xml:space="preserve">Een lijst met </w:t>
              </w:r>
              <w:proofErr w:type="spellStart"/>
              <w:r>
                <w:rPr>
                  <w:lang w:val="nl-NL"/>
                </w:rPr>
                <w:t>veelgestelde</w:t>
              </w:r>
              <w:proofErr w:type="spellEnd"/>
              <w:r>
                <w:rPr>
                  <w:lang w:val="nl-NL"/>
                </w:rPr>
                <w:t xml:space="preserve"> vragen en antwoorden.</w:t>
              </w:r>
            </w:ins>
          </w:p>
        </w:tc>
        <w:tc>
          <w:tcPr>
            <w:tcW w:w="1383" w:type="dxa"/>
            <w:shd w:val="clear" w:color="auto" w:fill="auto"/>
          </w:tcPr>
          <w:p w14:paraId="4B00B298" w14:textId="2885B62A" w:rsidR="006E2D25" w:rsidRPr="00AA1CE0" w:rsidRDefault="00AA1CE0" w:rsidP="00F748C6">
            <w:pPr>
              <w:pStyle w:val="Plattetekst"/>
              <w:rPr>
                <w:lang w:val="nl-NL"/>
                <w:rPrChange w:id="200" w:author="Jesse Pot" w:date="2017-06-28T22:53:00Z">
                  <w:rPr>
                    <w:color w:val="0432FF"/>
                    <w:lang w:val="nl-NL"/>
                  </w:rPr>
                </w:rPrChange>
              </w:rPr>
            </w:pPr>
            <w:ins w:id="201" w:author="Jesse Pot" w:date="2017-06-28T22:59:00Z">
              <w:r>
                <w:rPr>
                  <w:lang w:val="nl-NL"/>
                </w:rPr>
                <w:t>nee</w:t>
              </w:r>
            </w:ins>
          </w:p>
        </w:tc>
      </w:tr>
      <w:tr w:rsidR="00AA1CE0" w:rsidRPr="00AA1CE0" w14:paraId="1EED98F1" w14:textId="77777777" w:rsidTr="00F748C6">
        <w:trPr>
          <w:trHeight w:val="232"/>
          <w:ins w:id="202" w:author="Jesse Pot" w:date="2017-06-28T22:59:00Z"/>
        </w:trPr>
        <w:tc>
          <w:tcPr>
            <w:tcW w:w="2660" w:type="dxa"/>
            <w:shd w:val="clear" w:color="auto" w:fill="auto"/>
          </w:tcPr>
          <w:p w14:paraId="40B7588E" w14:textId="10E3FD72" w:rsidR="00AA1CE0" w:rsidRDefault="00AA1CE0" w:rsidP="00F748C6">
            <w:pPr>
              <w:pStyle w:val="Plattetekst"/>
              <w:rPr>
                <w:ins w:id="203" w:author="Jesse Pot" w:date="2017-06-28T22:59:00Z"/>
                <w:lang w:val="nl-NL"/>
              </w:rPr>
            </w:pPr>
            <w:ins w:id="204" w:author="Jesse Pot" w:date="2017-06-28T22:59:00Z">
              <w:r>
                <w:rPr>
                  <w:lang w:val="nl-NL"/>
                </w:rPr>
                <w:t>registreren</w:t>
              </w:r>
            </w:ins>
          </w:p>
        </w:tc>
        <w:tc>
          <w:tcPr>
            <w:tcW w:w="1559" w:type="dxa"/>
            <w:shd w:val="clear" w:color="auto" w:fill="auto"/>
          </w:tcPr>
          <w:p w14:paraId="54CD0412" w14:textId="163520AD" w:rsidR="00AA1CE0" w:rsidRDefault="00AA1CE0" w:rsidP="00F748C6">
            <w:pPr>
              <w:pStyle w:val="Plattetekst"/>
              <w:rPr>
                <w:ins w:id="205" w:author="Jesse Pot" w:date="2017-06-28T22:59:00Z"/>
                <w:lang w:val="nl-NL"/>
              </w:rPr>
            </w:pPr>
            <w:ins w:id="206" w:author="Jesse Pot" w:date="2017-06-28T22:59:00Z">
              <w:r>
                <w:rPr>
                  <w:lang w:val="nl-NL"/>
                </w:rPr>
                <w:t>ja</w:t>
              </w:r>
            </w:ins>
          </w:p>
        </w:tc>
        <w:tc>
          <w:tcPr>
            <w:tcW w:w="3686" w:type="dxa"/>
            <w:shd w:val="clear" w:color="auto" w:fill="auto"/>
          </w:tcPr>
          <w:p w14:paraId="58220120" w14:textId="13EDE98D" w:rsidR="00AA1CE0" w:rsidRDefault="00AA1CE0" w:rsidP="00F748C6">
            <w:pPr>
              <w:pStyle w:val="Plattetekst"/>
              <w:rPr>
                <w:ins w:id="207" w:author="Jesse Pot" w:date="2017-06-28T22:59:00Z"/>
                <w:lang w:val="nl-NL"/>
              </w:rPr>
            </w:pPr>
            <w:ins w:id="208" w:author="Jesse Pot" w:date="2017-06-28T23:00:00Z">
              <w:r>
                <w:rPr>
                  <w:lang w:val="nl-NL"/>
                </w:rPr>
                <w:t>User kan een account registreren</w:t>
              </w:r>
            </w:ins>
          </w:p>
        </w:tc>
        <w:tc>
          <w:tcPr>
            <w:tcW w:w="1383" w:type="dxa"/>
            <w:shd w:val="clear" w:color="auto" w:fill="auto"/>
          </w:tcPr>
          <w:p w14:paraId="2B92199E" w14:textId="295458BA" w:rsidR="00AA1CE0" w:rsidRDefault="00AA1CE0" w:rsidP="00F748C6">
            <w:pPr>
              <w:pStyle w:val="Plattetekst"/>
              <w:rPr>
                <w:ins w:id="209" w:author="Jesse Pot" w:date="2017-06-28T22:59:00Z"/>
                <w:lang w:val="nl-NL"/>
              </w:rPr>
            </w:pPr>
            <w:ins w:id="210" w:author="Jesse Pot" w:date="2017-06-28T23:00:00Z">
              <w:r>
                <w:rPr>
                  <w:lang w:val="nl-NL"/>
                </w:rPr>
                <w:t>Ja*</w:t>
              </w:r>
            </w:ins>
          </w:p>
        </w:tc>
      </w:tr>
      <w:tr w:rsidR="00AA1CE0" w:rsidRPr="00AA1CE0" w14:paraId="3AF4E598" w14:textId="77777777" w:rsidTr="00F748C6">
        <w:trPr>
          <w:trHeight w:val="232"/>
          <w:ins w:id="211" w:author="Jesse Pot" w:date="2017-06-28T22:59:00Z"/>
        </w:trPr>
        <w:tc>
          <w:tcPr>
            <w:tcW w:w="2660" w:type="dxa"/>
            <w:shd w:val="clear" w:color="auto" w:fill="auto"/>
          </w:tcPr>
          <w:p w14:paraId="1C112786" w14:textId="47C58420" w:rsidR="00AA1CE0" w:rsidRDefault="00AA1CE0" w:rsidP="00F748C6">
            <w:pPr>
              <w:pStyle w:val="Plattetekst"/>
              <w:rPr>
                <w:ins w:id="212" w:author="Jesse Pot" w:date="2017-06-28T22:59:00Z"/>
                <w:lang w:val="nl-NL"/>
              </w:rPr>
            </w:pPr>
            <w:ins w:id="213" w:author="Jesse Pot" w:date="2017-06-28T23:00:00Z">
              <w:r>
                <w:rPr>
                  <w:lang w:val="nl-NL"/>
                </w:rPr>
                <w:t>categorieën</w:t>
              </w:r>
            </w:ins>
          </w:p>
        </w:tc>
        <w:tc>
          <w:tcPr>
            <w:tcW w:w="1559" w:type="dxa"/>
            <w:shd w:val="clear" w:color="auto" w:fill="auto"/>
          </w:tcPr>
          <w:p w14:paraId="59260E94" w14:textId="2382956C" w:rsidR="00AA1CE0" w:rsidRDefault="00AA1CE0" w:rsidP="00F748C6">
            <w:pPr>
              <w:pStyle w:val="Plattetekst"/>
              <w:rPr>
                <w:ins w:id="214" w:author="Jesse Pot" w:date="2017-06-28T22:59:00Z"/>
                <w:lang w:val="nl-NL"/>
              </w:rPr>
            </w:pPr>
            <w:ins w:id="215" w:author="Jesse Pot" w:date="2017-06-28T23:00:00Z">
              <w:r>
                <w:rPr>
                  <w:lang w:val="nl-NL"/>
                </w:rPr>
                <w:t>nee</w:t>
              </w:r>
            </w:ins>
          </w:p>
        </w:tc>
        <w:tc>
          <w:tcPr>
            <w:tcW w:w="3686" w:type="dxa"/>
            <w:shd w:val="clear" w:color="auto" w:fill="auto"/>
          </w:tcPr>
          <w:p w14:paraId="240A27DF" w14:textId="687E8E41" w:rsidR="00AA1CE0" w:rsidRDefault="00AA1CE0" w:rsidP="00F748C6">
            <w:pPr>
              <w:pStyle w:val="Plattetekst"/>
              <w:rPr>
                <w:ins w:id="216" w:author="Jesse Pot" w:date="2017-06-28T22:59:00Z"/>
                <w:lang w:val="nl-NL"/>
              </w:rPr>
            </w:pPr>
            <w:ins w:id="217" w:author="Jesse Pot" w:date="2017-06-28T23:00:00Z">
              <w:r>
                <w:rPr>
                  <w:lang w:val="nl-NL"/>
                </w:rPr>
                <w:t>User kan een categorie uitkiezen</w:t>
              </w:r>
            </w:ins>
            <w:ins w:id="218" w:author="Jesse Pot" w:date="2017-06-28T23:02:00Z">
              <w:r w:rsidR="00F748C6">
                <w:rPr>
                  <w:lang w:val="nl-NL"/>
                </w:rPr>
                <w:t>.</w:t>
              </w:r>
            </w:ins>
            <w:ins w:id="219" w:author="Jesse Pot" w:date="2017-06-28T23:00:00Z">
              <w:r>
                <w:rPr>
                  <w:lang w:val="nl-NL"/>
                </w:rPr>
                <w:t xml:space="preserve"> </w:t>
              </w:r>
            </w:ins>
          </w:p>
        </w:tc>
        <w:tc>
          <w:tcPr>
            <w:tcW w:w="1383" w:type="dxa"/>
            <w:shd w:val="clear" w:color="auto" w:fill="auto"/>
          </w:tcPr>
          <w:p w14:paraId="34A86344" w14:textId="2BA34542" w:rsidR="00AA1CE0" w:rsidRDefault="00AA1CE0" w:rsidP="00F748C6">
            <w:pPr>
              <w:pStyle w:val="Plattetekst"/>
              <w:rPr>
                <w:ins w:id="220" w:author="Jesse Pot" w:date="2017-06-28T22:59:00Z"/>
                <w:lang w:val="nl-NL"/>
              </w:rPr>
            </w:pPr>
            <w:ins w:id="221" w:author="Jesse Pot" w:date="2017-06-28T23:01:00Z">
              <w:r>
                <w:rPr>
                  <w:lang w:val="nl-NL"/>
                </w:rPr>
                <w:t>Nee.*</w:t>
              </w:r>
            </w:ins>
          </w:p>
        </w:tc>
      </w:tr>
      <w:tr w:rsidR="00AA1CE0" w:rsidRPr="00AA1CE0" w14:paraId="39CAFA96" w14:textId="77777777" w:rsidTr="00F748C6">
        <w:trPr>
          <w:trHeight w:val="232"/>
          <w:ins w:id="222" w:author="Jesse Pot" w:date="2017-06-28T22:59:00Z"/>
        </w:trPr>
        <w:tc>
          <w:tcPr>
            <w:tcW w:w="2660" w:type="dxa"/>
            <w:shd w:val="clear" w:color="auto" w:fill="auto"/>
          </w:tcPr>
          <w:p w14:paraId="6018D368" w14:textId="5253E9C2" w:rsidR="00AA1CE0" w:rsidRDefault="00F748C6" w:rsidP="00F748C6">
            <w:pPr>
              <w:pStyle w:val="Plattetekst"/>
              <w:rPr>
                <w:ins w:id="223" w:author="Jesse Pot" w:date="2017-06-28T22:59:00Z"/>
                <w:lang w:val="nl-NL"/>
              </w:rPr>
            </w:pPr>
            <w:ins w:id="224" w:author="Jesse Pot" w:date="2017-06-28T23:01:00Z">
              <w:r>
                <w:rPr>
                  <w:lang w:val="nl-NL"/>
                </w:rPr>
                <w:t>topics</w:t>
              </w:r>
            </w:ins>
          </w:p>
        </w:tc>
        <w:tc>
          <w:tcPr>
            <w:tcW w:w="1559" w:type="dxa"/>
            <w:shd w:val="clear" w:color="auto" w:fill="auto"/>
          </w:tcPr>
          <w:p w14:paraId="337318CB" w14:textId="6B82D8E3" w:rsidR="00AA1CE0" w:rsidRDefault="00F748C6" w:rsidP="00F748C6">
            <w:pPr>
              <w:pStyle w:val="Plattetekst"/>
              <w:rPr>
                <w:ins w:id="225" w:author="Jesse Pot" w:date="2017-06-28T22:59:00Z"/>
                <w:lang w:val="nl-NL"/>
              </w:rPr>
            </w:pPr>
            <w:ins w:id="226" w:author="Jesse Pot" w:date="2017-06-28T23:01:00Z">
              <w:r>
                <w:rPr>
                  <w:lang w:val="nl-NL"/>
                </w:rPr>
                <w:t>nee</w:t>
              </w:r>
            </w:ins>
          </w:p>
        </w:tc>
        <w:tc>
          <w:tcPr>
            <w:tcW w:w="3686" w:type="dxa"/>
            <w:shd w:val="clear" w:color="auto" w:fill="auto"/>
          </w:tcPr>
          <w:p w14:paraId="618AFFAE" w14:textId="5A3C7605" w:rsidR="00AA1CE0" w:rsidRDefault="00F748C6" w:rsidP="00F748C6">
            <w:pPr>
              <w:pStyle w:val="Plattetekst"/>
              <w:rPr>
                <w:ins w:id="227" w:author="Jesse Pot" w:date="2017-06-28T22:59:00Z"/>
                <w:lang w:val="nl-NL"/>
              </w:rPr>
            </w:pPr>
            <w:ins w:id="228" w:author="Jesse Pot" w:date="2017-06-28T23:02:00Z">
              <w:r>
                <w:rPr>
                  <w:lang w:val="nl-NL"/>
                </w:rPr>
                <w:t>User kan een topic uitkiezen om in te praten met mensen of user kan nieuwe topic opzetten</w:t>
              </w:r>
            </w:ins>
          </w:p>
        </w:tc>
        <w:tc>
          <w:tcPr>
            <w:tcW w:w="1383" w:type="dxa"/>
            <w:shd w:val="clear" w:color="auto" w:fill="auto"/>
          </w:tcPr>
          <w:p w14:paraId="2C7FB18B" w14:textId="5CFB887A" w:rsidR="00AA1CE0" w:rsidRDefault="00F748C6" w:rsidP="00F748C6">
            <w:pPr>
              <w:pStyle w:val="Plattetekst"/>
              <w:rPr>
                <w:ins w:id="229" w:author="Jesse Pot" w:date="2017-06-28T22:59:00Z"/>
                <w:lang w:val="nl-NL"/>
              </w:rPr>
            </w:pPr>
            <w:ins w:id="230" w:author="Jesse Pot" w:date="2017-06-28T23:02:00Z">
              <w:r>
                <w:rPr>
                  <w:lang w:val="nl-NL"/>
                </w:rPr>
                <w:t>Nee.</w:t>
              </w:r>
            </w:ins>
          </w:p>
        </w:tc>
      </w:tr>
      <w:tr w:rsidR="00AA1CE0" w:rsidRPr="00AA1CE0" w14:paraId="4554EE4C" w14:textId="77777777" w:rsidTr="00F748C6">
        <w:trPr>
          <w:trHeight w:val="232"/>
          <w:ins w:id="231" w:author="Jesse Pot" w:date="2017-06-28T22:59:00Z"/>
        </w:trPr>
        <w:tc>
          <w:tcPr>
            <w:tcW w:w="2660" w:type="dxa"/>
            <w:shd w:val="clear" w:color="auto" w:fill="auto"/>
          </w:tcPr>
          <w:p w14:paraId="3AFC2535" w14:textId="521872C3" w:rsidR="00AA1CE0" w:rsidRDefault="00F748C6" w:rsidP="00F748C6">
            <w:pPr>
              <w:pStyle w:val="Plattetekst"/>
              <w:rPr>
                <w:ins w:id="232" w:author="Jesse Pot" w:date="2017-06-28T22:59:00Z"/>
                <w:lang w:val="nl-NL"/>
              </w:rPr>
            </w:pPr>
            <w:ins w:id="233" w:author="Jesse Pot" w:date="2017-06-28T23:03:00Z">
              <w:r>
                <w:rPr>
                  <w:lang w:val="nl-NL"/>
                </w:rPr>
                <w:t>info</w:t>
              </w:r>
            </w:ins>
          </w:p>
        </w:tc>
        <w:tc>
          <w:tcPr>
            <w:tcW w:w="1559" w:type="dxa"/>
            <w:shd w:val="clear" w:color="auto" w:fill="auto"/>
          </w:tcPr>
          <w:p w14:paraId="762C3E7D" w14:textId="795A4E95" w:rsidR="00AA1CE0" w:rsidRDefault="00F748C6" w:rsidP="00F748C6">
            <w:pPr>
              <w:pStyle w:val="Plattetekst"/>
              <w:rPr>
                <w:ins w:id="234" w:author="Jesse Pot" w:date="2017-06-28T22:59:00Z"/>
                <w:lang w:val="nl-NL"/>
              </w:rPr>
            </w:pPr>
            <w:ins w:id="235" w:author="Jesse Pot" w:date="2017-06-28T23:03:00Z">
              <w:r>
                <w:rPr>
                  <w:lang w:val="nl-NL"/>
                </w:rPr>
                <w:t>nee</w:t>
              </w:r>
            </w:ins>
          </w:p>
        </w:tc>
        <w:tc>
          <w:tcPr>
            <w:tcW w:w="3686" w:type="dxa"/>
            <w:shd w:val="clear" w:color="auto" w:fill="auto"/>
          </w:tcPr>
          <w:p w14:paraId="1A663241" w14:textId="29325059" w:rsidR="00AA1CE0" w:rsidRDefault="00F748C6" w:rsidP="00F748C6">
            <w:pPr>
              <w:pStyle w:val="Plattetekst"/>
              <w:rPr>
                <w:ins w:id="236" w:author="Jesse Pot" w:date="2017-06-28T22:59:00Z"/>
                <w:lang w:val="nl-NL"/>
              </w:rPr>
            </w:pPr>
            <w:ins w:id="237" w:author="Jesse Pot" w:date="2017-06-28T23:03:00Z">
              <w:r>
                <w:rPr>
                  <w:lang w:val="nl-NL"/>
                </w:rPr>
                <w:t>Informatie over de maker van het forum.</w:t>
              </w:r>
            </w:ins>
          </w:p>
        </w:tc>
        <w:tc>
          <w:tcPr>
            <w:tcW w:w="1383" w:type="dxa"/>
            <w:shd w:val="clear" w:color="auto" w:fill="auto"/>
          </w:tcPr>
          <w:p w14:paraId="5DA2B05E" w14:textId="70C3162E" w:rsidR="00AA1CE0" w:rsidRDefault="00F748C6" w:rsidP="00F748C6">
            <w:pPr>
              <w:pStyle w:val="Plattetekst"/>
              <w:rPr>
                <w:ins w:id="238" w:author="Jesse Pot" w:date="2017-06-28T22:59:00Z"/>
                <w:lang w:val="nl-NL"/>
              </w:rPr>
            </w:pPr>
            <w:ins w:id="239" w:author="Jesse Pot" w:date="2017-06-28T23:04:00Z">
              <w:r>
                <w:rPr>
                  <w:lang w:val="nl-NL"/>
                </w:rPr>
                <w:t>Ja.</w:t>
              </w:r>
            </w:ins>
          </w:p>
        </w:tc>
      </w:tr>
      <w:tr w:rsidR="00AA1CE0" w:rsidRPr="00AA1CE0" w14:paraId="60AF0981" w14:textId="77777777" w:rsidTr="00F748C6">
        <w:trPr>
          <w:trHeight w:val="232"/>
          <w:ins w:id="240" w:author="Jesse Pot" w:date="2017-06-28T22:59:00Z"/>
        </w:trPr>
        <w:tc>
          <w:tcPr>
            <w:tcW w:w="2660" w:type="dxa"/>
            <w:shd w:val="clear" w:color="auto" w:fill="auto"/>
          </w:tcPr>
          <w:p w14:paraId="6646C5E1" w14:textId="77777777" w:rsidR="00AA1CE0" w:rsidRDefault="00AA1CE0" w:rsidP="00F748C6">
            <w:pPr>
              <w:pStyle w:val="Plattetekst"/>
              <w:rPr>
                <w:ins w:id="241" w:author="Jesse Pot" w:date="2017-06-28T22:59:00Z"/>
                <w:lang w:val="nl-NL"/>
              </w:rPr>
            </w:pPr>
          </w:p>
        </w:tc>
        <w:tc>
          <w:tcPr>
            <w:tcW w:w="1559" w:type="dxa"/>
            <w:shd w:val="clear" w:color="auto" w:fill="auto"/>
          </w:tcPr>
          <w:p w14:paraId="442234A3" w14:textId="77777777" w:rsidR="00AA1CE0" w:rsidRDefault="00AA1CE0" w:rsidP="00F748C6">
            <w:pPr>
              <w:pStyle w:val="Plattetekst"/>
              <w:rPr>
                <w:ins w:id="242" w:author="Jesse Pot" w:date="2017-06-28T22:59:00Z"/>
                <w:lang w:val="nl-NL"/>
              </w:rPr>
            </w:pPr>
          </w:p>
        </w:tc>
        <w:tc>
          <w:tcPr>
            <w:tcW w:w="3686" w:type="dxa"/>
            <w:shd w:val="clear" w:color="auto" w:fill="auto"/>
          </w:tcPr>
          <w:p w14:paraId="6F4A1A44" w14:textId="77777777" w:rsidR="00AA1CE0" w:rsidRDefault="00AA1CE0" w:rsidP="00F748C6">
            <w:pPr>
              <w:pStyle w:val="Plattetekst"/>
              <w:rPr>
                <w:ins w:id="243" w:author="Jesse Pot" w:date="2017-06-28T22:59:00Z"/>
                <w:lang w:val="nl-NL"/>
              </w:rPr>
            </w:pPr>
          </w:p>
        </w:tc>
        <w:tc>
          <w:tcPr>
            <w:tcW w:w="1383" w:type="dxa"/>
            <w:shd w:val="clear" w:color="auto" w:fill="auto"/>
          </w:tcPr>
          <w:p w14:paraId="08DEA6BB" w14:textId="77777777" w:rsidR="00AA1CE0" w:rsidRDefault="00AA1CE0" w:rsidP="00F748C6">
            <w:pPr>
              <w:pStyle w:val="Plattetekst"/>
              <w:rPr>
                <w:ins w:id="244" w:author="Jesse Pot" w:date="2017-06-28T22:59:00Z"/>
                <w:lang w:val="nl-NL"/>
              </w:rPr>
            </w:pPr>
          </w:p>
        </w:tc>
      </w:tr>
    </w:tbl>
    <w:p w14:paraId="7829959B" w14:textId="77777777" w:rsidR="006E2D25" w:rsidRPr="00AA1CE0" w:rsidRDefault="006E2D25" w:rsidP="006E2D25">
      <w:pPr>
        <w:pStyle w:val="Plattetekst"/>
        <w:rPr>
          <w:lang w:val="nl-NL"/>
          <w:rPrChange w:id="245" w:author="Jesse Pot" w:date="2017-06-28T22:53:00Z">
            <w:rPr>
              <w:color w:val="0432FF"/>
              <w:lang w:val="nl-NL"/>
            </w:rPr>
          </w:rPrChange>
        </w:rPr>
      </w:pPr>
      <w:r w:rsidRPr="00AA1CE0">
        <w:rPr>
          <w:lang w:val="nl-NL"/>
          <w:rPrChange w:id="246" w:author="Jesse Pot" w:date="2017-06-28T22:53:00Z">
            <w:rPr>
              <w:color w:val="0432FF"/>
              <w:lang w:val="nl-NL"/>
            </w:rPr>
          </w:rPrChange>
        </w:rPr>
        <w:t>*Deze pagina’s kunnen opgenomen zijn in de hoofdpagina.</w:t>
      </w:r>
    </w:p>
    <w:p w14:paraId="6E5D5A4F" w14:textId="77777777" w:rsidR="006E2D25" w:rsidRPr="00CF4DCA" w:rsidRDefault="006E2D25" w:rsidP="006E2D25">
      <w:pPr>
        <w:pStyle w:val="Plattetekst"/>
        <w:rPr>
          <w:lang w:val="nl-NL"/>
        </w:rPr>
      </w:pPr>
    </w:p>
    <w:p w14:paraId="0E5E8469" w14:textId="77777777" w:rsidR="006E2D25" w:rsidRPr="00CF4DCA" w:rsidRDefault="006E2D25" w:rsidP="006E2D25">
      <w:pPr>
        <w:pStyle w:val="Plattetekst"/>
        <w:rPr>
          <w:lang w:val="nl-NL"/>
        </w:rPr>
      </w:pPr>
    </w:p>
    <w:p w14:paraId="5B0A5F6C" w14:textId="5DCD1EA1" w:rsidR="006E2D25" w:rsidRPr="00CF4DCA" w:rsidDel="00F748C6" w:rsidRDefault="006E2D25" w:rsidP="006E2D25">
      <w:pPr>
        <w:pStyle w:val="Kop1"/>
        <w:rPr>
          <w:del w:id="247" w:author="Jesse Pot" w:date="2017-06-28T23:08:00Z"/>
          <w:lang w:val="nl-NL"/>
        </w:rPr>
      </w:pPr>
      <w:del w:id="248" w:author="Jesse Pot" w:date="2017-06-28T23:08:00Z">
        <w:r w:rsidRPr="00CF4DCA" w:rsidDel="00F748C6">
          <w:rPr>
            <w:lang w:val="nl-NL"/>
          </w:rPr>
          <w:delText>Pagina- en formulierontwerp</w:delText>
        </w:r>
      </w:del>
    </w:p>
    <w:p w14:paraId="37FBA3AD" w14:textId="77777777" w:rsidR="006E2D25" w:rsidRPr="00CF4DCA" w:rsidRDefault="006E2D25" w:rsidP="006E2D25">
      <w:pPr>
        <w:pStyle w:val="Plattetekst"/>
        <w:rPr>
          <w:i/>
          <w:color w:val="FF0000"/>
          <w:lang w:val="nl-NL"/>
        </w:rPr>
      </w:pPr>
    </w:p>
    <w:p w14:paraId="1235B0AD" w14:textId="467722F6" w:rsidR="00F748C6" w:rsidRDefault="00F748C6" w:rsidP="006E2D25">
      <w:pPr>
        <w:pStyle w:val="Plattetekst"/>
        <w:rPr>
          <w:ins w:id="249" w:author="Jesse Pot" w:date="2017-06-28T23:08:00Z"/>
          <w:i/>
          <w:color w:val="FF0000"/>
          <w:lang w:val="nl-NL"/>
        </w:rPr>
      </w:pPr>
    </w:p>
    <w:p w14:paraId="63850D3C" w14:textId="433B1009" w:rsidR="00F748C6" w:rsidRDefault="00F748C6" w:rsidP="006E2D25">
      <w:pPr>
        <w:pStyle w:val="Plattetekst"/>
        <w:rPr>
          <w:ins w:id="250" w:author="Jesse Pot" w:date="2017-06-28T23:08:00Z"/>
          <w:i/>
          <w:color w:val="FF0000"/>
          <w:lang w:val="nl-NL"/>
        </w:rPr>
      </w:pPr>
    </w:p>
    <w:p w14:paraId="4BE30E16" w14:textId="605BABA7" w:rsidR="00F748C6" w:rsidRDefault="00F748C6" w:rsidP="006E2D25">
      <w:pPr>
        <w:pStyle w:val="Plattetekst"/>
        <w:rPr>
          <w:ins w:id="251" w:author="Jesse Pot" w:date="2017-06-28T23:08:00Z"/>
          <w:i/>
          <w:color w:val="FF0000"/>
          <w:lang w:val="nl-NL"/>
        </w:rPr>
      </w:pPr>
    </w:p>
    <w:p w14:paraId="37D51B88" w14:textId="3A557AA2" w:rsidR="00F748C6" w:rsidRDefault="00F748C6" w:rsidP="006E2D25">
      <w:pPr>
        <w:pStyle w:val="Plattetekst"/>
        <w:rPr>
          <w:ins w:id="252" w:author="Jesse Pot" w:date="2017-06-28T23:08:00Z"/>
          <w:i/>
          <w:color w:val="FF0000"/>
          <w:lang w:val="nl-NL"/>
        </w:rPr>
      </w:pPr>
    </w:p>
    <w:p w14:paraId="7C4E7250" w14:textId="0ABB15F7" w:rsidR="00F748C6" w:rsidRDefault="00F748C6" w:rsidP="006E2D25">
      <w:pPr>
        <w:pStyle w:val="Plattetekst"/>
        <w:rPr>
          <w:ins w:id="253" w:author="Jesse Pot" w:date="2017-06-28T23:08:00Z"/>
          <w:i/>
          <w:color w:val="FF0000"/>
          <w:lang w:val="nl-NL"/>
        </w:rPr>
      </w:pPr>
    </w:p>
    <w:p w14:paraId="46465908" w14:textId="6159B2D3" w:rsidR="00F748C6" w:rsidRDefault="00F748C6" w:rsidP="006E2D25">
      <w:pPr>
        <w:pStyle w:val="Plattetekst"/>
        <w:rPr>
          <w:ins w:id="254" w:author="Jesse Pot" w:date="2017-06-28T23:08:00Z"/>
          <w:i/>
          <w:color w:val="FF0000"/>
          <w:lang w:val="nl-NL"/>
        </w:rPr>
      </w:pPr>
    </w:p>
    <w:p w14:paraId="492E40B0" w14:textId="3A441A74" w:rsidR="00F748C6" w:rsidRDefault="00F748C6" w:rsidP="006E2D25">
      <w:pPr>
        <w:pStyle w:val="Plattetekst"/>
        <w:rPr>
          <w:ins w:id="255" w:author="Jesse Pot" w:date="2017-06-28T23:08:00Z"/>
          <w:i/>
          <w:color w:val="FF0000"/>
          <w:lang w:val="nl-NL"/>
        </w:rPr>
      </w:pPr>
    </w:p>
    <w:p w14:paraId="61B7A968" w14:textId="1AB30555" w:rsidR="00F748C6" w:rsidRDefault="00F748C6" w:rsidP="006E2D25">
      <w:pPr>
        <w:pStyle w:val="Plattetekst"/>
        <w:rPr>
          <w:ins w:id="256" w:author="Jesse Pot" w:date="2017-06-28T23:08:00Z"/>
          <w:i/>
          <w:color w:val="FF0000"/>
          <w:lang w:val="nl-NL"/>
        </w:rPr>
      </w:pPr>
    </w:p>
    <w:p w14:paraId="60E05DC0" w14:textId="0A32705E" w:rsidR="00F748C6" w:rsidRDefault="00F748C6" w:rsidP="006E2D25">
      <w:pPr>
        <w:pStyle w:val="Plattetekst"/>
        <w:rPr>
          <w:ins w:id="257" w:author="Jesse Pot" w:date="2017-06-28T23:08:00Z"/>
          <w:i/>
          <w:color w:val="FF0000"/>
          <w:lang w:val="nl-NL"/>
        </w:rPr>
      </w:pPr>
    </w:p>
    <w:p w14:paraId="4C0D7DBF" w14:textId="2B15D067" w:rsidR="00F748C6" w:rsidRDefault="00F748C6" w:rsidP="006E2D25">
      <w:pPr>
        <w:pStyle w:val="Plattetekst"/>
        <w:rPr>
          <w:ins w:id="258" w:author="Jesse Pot" w:date="2017-06-28T23:08:00Z"/>
          <w:i/>
          <w:color w:val="FF0000"/>
          <w:lang w:val="nl-NL"/>
        </w:rPr>
      </w:pPr>
    </w:p>
    <w:p w14:paraId="7EE8D8CE" w14:textId="16153924" w:rsidR="00F748C6" w:rsidRDefault="00F748C6" w:rsidP="006E2D25">
      <w:pPr>
        <w:pStyle w:val="Plattetekst"/>
        <w:rPr>
          <w:ins w:id="259" w:author="Jesse Pot" w:date="2017-06-28T23:08:00Z"/>
          <w:i/>
          <w:color w:val="FF0000"/>
          <w:lang w:val="nl-NL"/>
        </w:rPr>
      </w:pPr>
    </w:p>
    <w:p w14:paraId="473DDD70" w14:textId="0C27AEF9" w:rsidR="00F748C6" w:rsidRDefault="00F748C6" w:rsidP="006E2D25">
      <w:pPr>
        <w:pStyle w:val="Plattetekst"/>
        <w:rPr>
          <w:ins w:id="260" w:author="Jesse Pot" w:date="2017-06-28T23:08:00Z"/>
          <w:i/>
          <w:color w:val="FF0000"/>
          <w:lang w:val="nl-NL"/>
        </w:rPr>
      </w:pPr>
    </w:p>
    <w:p w14:paraId="6970337D" w14:textId="14767917" w:rsidR="00F748C6" w:rsidRDefault="00F748C6" w:rsidP="006E2D25">
      <w:pPr>
        <w:pStyle w:val="Plattetekst"/>
        <w:rPr>
          <w:ins w:id="261" w:author="Jesse Pot" w:date="2017-07-02T19:02:00Z"/>
          <w:i/>
          <w:color w:val="FF0000"/>
          <w:lang w:val="nl-NL"/>
        </w:rPr>
      </w:pPr>
    </w:p>
    <w:p w14:paraId="201028B2" w14:textId="37F49D5B" w:rsidR="00C7491F" w:rsidRDefault="00C7491F" w:rsidP="006E2D25">
      <w:pPr>
        <w:pStyle w:val="Plattetekst"/>
        <w:rPr>
          <w:ins w:id="262" w:author="Jesse Pot" w:date="2017-07-02T19:02:00Z"/>
          <w:i/>
          <w:color w:val="FF0000"/>
          <w:lang w:val="nl-NL"/>
        </w:rPr>
      </w:pPr>
    </w:p>
    <w:p w14:paraId="3E45721E" w14:textId="1ACE9047" w:rsidR="00C7491F" w:rsidRDefault="00C7491F" w:rsidP="006E2D25">
      <w:pPr>
        <w:pStyle w:val="Plattetekst"/>
        <w:rPr>
          <w:ins w:id="263" w:author="Jesse Pot" w:date="2017-07-02T19:02:00Z"/>
          <w:i/>
          <w:color w:val="FF0000"/>
          <w:lang w:val="nl-NL"/>
        </w:rPr>
      </w:pPr>
    </w:p>
    <w:p w14:paraId="0181B31D" w14:textId="77777777" w:rsidR="00C7491F" w:rsidRDefault="00C7491F" w:rsidP="006E2D25">
      <w:pPr>
        <w:pStyle w:val="Plattetekst"/>
        <w:rPr>
          <w:ins w:id="264" w:author="Jesse Pot" w:date="2017-06-28T23:08:00Z"/>
          <w:i/>
          <w:color w:val="FF0000"/>
          <w:lang w:val="nl-NL"/>
        </w:rPr>
      </w:pPr>
    </w:p>
    <w:p w14:paraId="0EECC799" w14:textId="24D80E96" w:rsidR="00F748C6" w:rsidRDefault="00F748C6">
      <w:pPr>
        <w:pStyle w:val="Plattetekst"/>
        <w:rPr>
          <w:ins w:id="265" w:author="Jesse Pot" w:date="2017-06-28T23:08:00Z"/>
          <w:lang w:val="nl-NL"/>
        </w:rPr>
        <w:pPrChange w:id="266" w:author="Jesse Pot" w:date="2017-06-28T23:08:00Z">
          <w:pPr>
            <w:pStyle w:val="Kop1"/>
          </w:pPr>
        </w:pPrChange>
      </w:pPr>
    </w:p>
    <w:p w14:paraId="55C02871" w14:textId="77777777" w:rsidR="00F748C6" w:rsidRDefault="00F748C6" w:rsidP="00F748C6">
      <w:pPr>
        <w:pStyle w:val="Kop1"/>
        <w:rPr>
          <w:ins w:id="267" w:author="Jesse Pot" w:date="2017-06-28T23:08:00Z"/>
          <w:lang w:val="nl-NL"/>
        </w:rPr>
      </w:pPr>
      <w:ins w:id="268" w:author="Jesse Pot" w:date="2017-06-28T23:08:00Z">
        <w:r w:rsidRPr="00CF4DCA">
          <w:rPr>
            <w:lang w:val="nl-NL"/>
          </w:rPr>
          <w:lastRenderedPageBreak/>
          <w:t>Pagina- en formulierontwerp</w:t>
        </w:r>
      </w:ins>
    </w:p>
    <w:p w14:paraId="0FB45A73" w14:textId="215C3ECB" w:rsidR="00F748C6" w:rsidRDefault="00F748C6">
      <w:pPr>
        <w:pStyle w:val="Plattetekst"/>
        <w:rPr>
          <w:ins w:id="269" w:author="Jesse Pot" w:date="2017-06-28T23:08:00Z"/>
          <w:lang w:val="nl-NL"/>
        </w:rPr>
        <w:pPrChange w:id="270" w:author="Jesse Pot" w:date="2017-06-28T23:08:00Z">
          <w:pPr>
            <w:pStyle w:val="Kop1"/>
          </w:pPr>
        </w:pPrChange>
      </w:pPr>
    </w:p>
    <w:p w14:paraId="2899D84D" w14:textId="11FE8540" w:rsidR="00F748C6" w:rsidRDefault="00F748C6" w:rsidP="006E2D25">
      <w:pPr>
        <w:pStyle w:val="Plattetekst"/>
        <w:rPr>
          <w:ins w:id="271" w:author="Jesse Pot" w:date="2017-06-28T23:08:00Z"/>
          <w:i/>
          <w:color w:val="FF0000"/>
          <w:lang w:val="nl-NL"/>
        </w:rPr>
      </w:pPr>
    </w:p>
    <w:p w14:paraId="4BC2FDD6" w14:textId="4FF0FF95" w:rsidR="006E2D25" w:rsidRPr="00CF4DCA" w:rsidDel="00F748C6" w:rsidRDefault="00C7491F" w:rsidP="006E2D25">
      <w:pPr>
        <w:rPr>
          <w:del w:id="272" w:author="Jesse Pot" w:date="2017-06-28T23:08:00Z"/>
          <w:rFonts w:ascii="Cambria" w:hAnsi="Cambria"/>
          <w:i/>
          <w:color w:val="FF0000"/>
          <w:lang w:val="nl-NL"/>
        </w:rPr>
      </w:pPr>
      <w:ins w:id="273" w:author="Jesse Pot" w:date="2017-07-02T19:02:00Z">
        <w:r>
          <w:rPr>
            <w:i/>
            <w:noProof/>
            <w:color w:val="FF0000"/>
            <w:lang w:val="nl-NL" w:eastAsia="nl-NL"/>
          </w:rPr>
          <w:drawing>
            <wp:inline distT="0" distB="0" distL="0" distR="0" wp14:anchorId="6A451286" wp14:editId="3B58BFAC">
              <wp:extent cx="5732145" cy="3860800"/>
              <wp:effectExtent l="0" t="0" r="1905" b="6350"/>
              <wp:docPr id="19" name="Afbeelding 19" descr="C:\Users\potje\AppData\Local\Microsoft\Windows\INetCache\Content.Word\wireframe 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tje\AppData\Local\Microsoft\Windows\INetCache\Content.Word\wireframe f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860800"/>
                      </a:xfrm>
                      <a:prstGeom prst="rect">
                        <a:avLst/>
                      </a:prstGeom>
                      <a:noFill/>
                      <a:ln>
                        <a:noFill/>
                      </a:ln>
                    </pic:spPr>
                  </pic:pic>
                </a:graphicData>
              </a:graphic>
            </wp:inline>
          </w:drawing>
        </w:r>
      </w:ins>
      <w:del w:id="274" w:author="Jesse Pot" w:date="2017-06-28T23:08:00Z">
        <w:r w:rsidR="006E2D25" w:rsidRPr="00CF4DCA" w:rsidDel="00F748C6">
          <w:rPr>
            <w:rFonts w:ascii="Cambria" w:hAnsi="Cambria"/>
            <w:i/>
            <w:color w:val="FF0000"/>
            <w:lang w:val="nl-NL"/>
          </w:rPr>
          <w:delText>Dit onderdeel vervalt als er een apart GO is waar dit in staat. Bij het examen is er geen los GO en dan moet die onderdeel er dus wel in!</w:delText>
        </w:r>
      </w:del>
    </w:p>
    <w:p w14:paraId="1290DA5B" w14:textId="77777777" w:rsidR="006E2D25" w:rsidRPr="00CF4DCA" w:rsidRDefault="006E2D25" w:rsidP="006E2D25">
      <w:pPr>
        <w:pStyle w:val="Plattetekst"/>
        <w:rPr>
          <w:i/>
          <w:color w:val="FF0000"/>
          <w:lang w:val="nl-NL"/>
        </w:rPr>
      </w:pPr>
    </w:p>
    <w:p w14:paraId="5A157FD7" w14:textId="79FC58E5" w:rsidR="006E2D25" w:rsidRPr="00CF4DCA" w:rsidDel="00F748C6" w:rsidRDefault="006E2D25" w:rsidP="006E2D25">
      <w:pPr>
        <w:rPr>
          <w:del w:id="275" w:author="Jesse Pot" w:date="2017-06-28T23:08:00Z"/>
          <w:rFonts w:ascii="Cambria" w:hAnsi="Cambria"/>
          <w:i/>
          <w:color w:val="00B050"/>
          <w:lang w:val="nl-NL"/>
        </w:rPr>
      </w:pPr>
      <w:del w:id="276" w:author="Jesse Pot" w:date="2017-06-28T23:08:00Z">
        <w:r w:rsidRPr="00CF4DCA" w:rsidDel="00F748C6">
          <w:rPr>
            <w:rFonts w:ascii="Cambria" w:hAnsi="Cambria"/>
            <w:i/>
            <w:color w:val="00B050"/>
            <w:lang w:val="nl-NL"/>
          </w:rPr>
          <w:delText>Het paginaontwerp beschrijft het ontwerp van de 'gewone' pagina's. Voor elke groep gelijksoortige pagina's neem je hier een apart ontwerp op. Het paginaontwerp bestaat uit een wireframe dat aangeeft waar we welke navigatieonderdelen op een bepaalde pagina zullen aantreffen. Het is een vereenvoudigd voorbeeldscherm, gericht op functionaliteiten en inhoud, en niet op 'look and feel'.</w:delText>
        </w:r>
      </w:del>
    </w:p>
    <w:p w14:paraId="05D65072" w14:textId="77777777" w:rsidR="006E2D25" w:rsidRPr="00CF4DCA" w:rsidRDefault="006E2D25" w:rsidP="006E2D25">
      <w:pPr>
        <w:rPr>
          <w:rFonts w:ascii="Cambria" w:hAnsi="Cambria"/>
          <w:i/>
          <w:color w:val="00B050"/>
          <w:lang w:val="nl-NL"/>
        </w:rPr>
      </w:pPr>
    </w:p>
    <w:p w14:paraId="09D8EA20" w14:textId="77777777" w:rsidR="006E2D25" w:rsidRPr="00CF4DCA" w:rsidRDefault="006E2D25" w:rsidP="006E2D25">
      <w:pPr>
        <w:pStyle w:val="Kop2"/>
        <w:rPr>
          <w:lang w:val="nl-NL"/>
        </w:rPr>
      </w:pPr>
      <w:r w:rsidRPr="00CF4DCA">
        <w:rPr>
          <w:lang w:val="nl-NL"/>
        </w:rPr>
        <w:t>Paginaontwerp/</w:t>
      </w:r>
      <w:proofErr w:type="spellStart"/>
      <w:r w:rsidRPr="00CF4DCA">
        <w:rPr>
          <w:lang w:val="nl-NL"/>
        </w:rPr>
        <w:t>wireframe</w:t>
      </w:r>
      <w:proofErr w:type="spellEnd"/>
    </w:p>
    <w:p w14:paraId="619A96C1" w14:textId="77777777" w:rsidR="006E2D25" w:rsidRPr="00CF4DCA" w:rsidRDefault="006E2D25" w:rsidP="006E2D25">
      <w:pPr>
        <w:rPr>
          <w:rFonts w:ascii="Cambria" w:eastAsiaTheme="minorEastAsia" w:hAnsi="Cambria"/>
          <w:i/>
          <w:lang w:val="nl-NL" w:eastAsia="nl-NL"/>
        </w:rPr>
      </w:pPr>
    </w:p>
    <w:p w14:paraId="02964EBF" w14:textId="1ACEAE4F" w:rsidR="006E2D25" w:rsidRPr="00477284" w:rsidRDefault="006E2D25" w:rsidP="006E2D25">
      <w:pPr>
        <w:rPr>
          <w:rFonts w:ascii="Cambria" w:hAnsi="Cambria"/>
          <w:i/>
          <w:lang w:val="nl-NL"/>
          <w:rPrChange w:id="277" w:author="Jesse Pot" w:date="2017-06-29T09:37:00Z">
            <w:rPr>
              <w:rFonts w:ascii="Cambria" w:hAnsi="Cambria"/>
              <w:i/>
              <w:color w:val="00B050"/>
              <w:lang w:val="nl-NL"/>
            </w:rPr>
          </w:rPrChange>
        </w:rPr>
      </w:pPr>
      <w:del w:id="278" w:author="Jesse Pot" w:date="2017-06-29T09:37:00Z">
        <w:r w:rsidRPr="00CF4DCA" w:rsidDel="00477284">
          <w:rPr>
            <w:rFonts w:ascii="Cambria" w:hAnsi="Cambria"/>
            <w:i/>
            <w:color w:val="00B050"/>
            <w:lang w:val="nl-NL"/>
          </w:rPr>
          <w:delText xml:space="preserve">Allereerst geef je </w:delText>
        </w:r>
        <w:r w:rsidRPr="00CF4DCA" w:rsidDel="00477284">
          <w:rPr>
            <w:rFonts w:ascii="Cambria" w:hAnsi="Cambria"/>
            <w:b/>
            <w:i/>
            <w:color w:val="00B050"/>
            <w:lang w:val="nl-NL"/>
          </w:rPr>
          <w:delText>kort</w:delText>
        </w:r>
        <w:r w:rsidRPr="00CF4DCA" w:rsidDel="00477284">
          <w:rPr>
            <w:rFonts w:ascii="Cambria" w:hAnsi="Cambria"/>
            <w:i/>
            <w:color w:val="00B050"/>
            <w:lang w:val="nl-NL"/>
          </w:rPr>
          <w:delText xml:space="preserve"> aan welke navigatieonderdelen je gaat gebruiken</w:delText>
        </w:r>
        <w:r w:rsidRPr="00477284" w:rsidDel="00477284">
          <w:rPr>
            <w:rFonts w:ascii="Cambria" w:hAnsi="Cambria"/>
            <w:i/>
            <w:lang w:val="nl-NL"/>
            <w:rPrChange w:id="279" w:author="Jesse Pot" w:date="2017-06-29T09:37:00Z">
              <w:rPr>
                <w:rFonts w:ascii="Cambria" w:hAnsi="Cambria"/>
                <w:i/>
                <w:color w:val="00B050"/>
                <w:lang w:val="nl-NL"/>
              </w:rPr>
            </w:rPrChange>
          </w:rPr>
          <w:delText xml:space="preserve">. </w:delText>
        </w:r>
      </w:del>
      <w:r w:rsidRPr="00477284">
        <w:rPr>
          <w:rFonts w:ascii="Cambria" w:hAnsi="Cambria"/>
          <w:i/>
          <w:lang w:val="nl-NL"/>
          <w:rPrChange w:id="280" w:author="Jesse Pot" w:date="2017-06-29T09:37:00Z">
            <w:rPr>
              <w:rFonts w:ascii="Cambria" w:hAnsi="Cambria"/>
              <w:i/>
              <w:color w:val="00B050"/>
              <w:lang w:val="nl-NL"/>
            </w:rPr>
          </w:rPrChange>
        </w:rPr>
        <w:t>De volgende onderdelen worden gebruikt voor de navigatie:</w:t>
      </w:r>
    </w:p>
    <w:p w14:paraId="04494D95" w14:textId="76099698" w:rsidR="00477284" w:rsidRPr="00477284" w:rsidRDefault="00477284">
      <w:pPr>
        <w:pStyle w:val="Lijstalinea"/>
        <w:widowControl/>
        <w:numPr>
          <w:ilvl w:val="0"/>
          <w:numId w:val="34"/>
        </w:numPr>
        <w:contextualSpacing/>
        <w:rPr>
          <w:ins w:id="281" w:author="Jesse Pot" w:date="2017-06-29T09:38:00Z"/>
          <w:rFonts w:ascii="Cambria" w:hAnsi="Cambria"/>
          <w:i/>
          <w:lang w:val="nl-NL"/>
          <w:rPrChange w:id="282" w:author="Jesse Pot" w:date="2017-06-29T09:38:00Z">
            <w:rPr>
              <w:ins w:id="283" w:author="Jesse Pot" w:date="2017-06-29T09:38:00Z"/>
              <w:rFonts w:ascii="Cambria" w:eastAsiaTheme="minorEastAsia" w:hAnsi="Cambria"/>
              <w:i/>
              <w:lang w:val="nl-NL" w:eastAsia="nl-NL"/>
            </w:rPr>
          </w:rPrChange>
        </w:rPr>
        <w:pPrChange w:id="284" w:author="Jesse Pot" w:date="2017-06-29T09:37:00Z">
          <w:pPr>
            <w:pStyle w:val="Lijstalinea"/>
            <w:widowControl/>
            <w:numPr>
              <w:ilvl w:val="1"/>
              <w:numId w:val="34"/>
            </w:numPr>
            <w:ind w:left="1080" w:hanging="360"/>
            <w:contextualSpacing/>
          </w:pPr>
        </w:pPrChange>
      </w:pPr>
      <w:ins w:id="285" w:author="Jesse Pot" w:date="2017-06-29T09:38:00Z">
        <w:r>
          <w:rPr>
            <w:rFonts w:ascii="Cambria" w:hAnsi="Cambria"/>
            <w:i/>
            <w:lang w:val="nl-NL"/>
          </w:rPr>
          <w:t>home</w:t>
        </w:r>
      </w:ins>
    </w:p>
    <w:p w14:paraId="5B57A6B0" w14:textId="23155421" w:rsidR="006E2D25" w:rsidRPr="00477284" w:rsidDel="00477284" w:rsidRDefault="006E2D25" w:rsidP="006E2D25">
      <w:pPr>
        <w:pStyle w:val="Lijstalinea"/>
        <w:widowControl/>
        <w:numPr>
          <w:ilvl w:val="0"/>
          <w:numId w:val="34"/>
        </w:numPr>
        <w:contextualSpacing/>
        <w:rPr>
          <w:del w:id="286" w:author="Jesse Pot" w:date="2017-06-29T09:37:00Z"/>
          <w:rFonts w:ascii="Cambria" w:hAnsi="Cambria"/>
          <w:i/>
          <w:lang w:val="nl-NL"/>
          <w:rPrChange w:id="287" w:author="Jesse Pot" w:date="2017-06-29T09:37:00Z">
            <w:rPr>
              <w:del w:id="288" w:author="Jesse Pot" w:date="2017-06-29T09:37:00Z"/>
              <w:rFonts w:ascii="Cambria" w:hAnsi="Cambria"/>
              <w:i/>
              <w:color w:val="00B050"/>
              <w:lang w:val="nl-NL"/>
            </w:rPr>
          </w:rPrChange>
        </w:rPr>
      </w:pPr>
      <w:r w:rsidRPr="00477284">
        <w:rPr>
          <w:rFonts w:ascii="Cambria" w:eastAsiaTheme="minorEastAsia" w:hAnsi="Cambria"/>
          <w:i/>
          <w:lang w:val="nl-NL" w:eastAsia="nl-NL"/>
          <w:rPrChange w:id="289" w:author="Jesse Pot" w:date="2017-06-29T09:37:00Z">
            <w:rPr>
              <w:rFonts w:ascii="Cambria" w:eastAsiaTheme="minorEastAsia" w:hAnsi="Cambria"/>
              <w:i/>
              <w:color w:val="00B050"/>
              <w:lang w:val="nl-NL" w:eastAsia="nl-NL"/>
            </w:rPr>
          </w:rPrChange>
        </w:rPr>
        <w:t>Menu</w:t>
      </w:r>
    </w:p>
    <w:p w14:paraId="4CA29BB6" w14:textId="7E0884E4" w:rsidR="006E2D25" w:rsidDel="00477284" w:rsidRDefault="006E2D25">
      <w:pPr>
        <w:pStyle w:val="Lijstalinea"/>
        <w:widowControl/>
        <w:numPr>
          <w:ilvl w:val="0"/>
          <w:numId w:val="34"/>
        </w:numPr>
        <w:contextualSpacing/>
        <w:rPr>
          <w:del w:id="290" w:author="Jesse Pot" w:date="2017-06-29T09:37:00Z"/>
          <w:rFonts w:ascii="Cambria" w:hAnsi="Cambria"/>
          <w:i/>
          <w:lang w:val="nl-NL"/>
        </w:rPr>
        <w:pPrChange w:id="291" w:author="Jesse Pot" w:date="2017-06-29T09:37:00Z">
          <w:pPr>
            <w:pStyle w:val="Lijstalinea"/>
            <w:widowControl/>
            <w:numPr>
              <w:ilvl w:val="1"/>
              <w:numId w:val="34"/>
            </w:numPr>
            <w:ind w:left="1080" w:hanging="360"/>
            <w:contextualSpacing/>
          </w:pPr>
        </w:pPrChange>
      </w:pPr>
      <w:del w:id="292" w:author="Jesse Pot" w:date="2017-06-29T09:37:00Z">
        <w:r w:rsidRPr="00477284" w:rsidDel="00477284">
          <w:rPr>
            <w:rFonts w:ascii="Cambria" w:hAnsi="Cambria"/>
            <w:i/>
            <w:lang w:val="nl-NL"/>
            <w:rPrChange w:id="293" w:author="Jesse Pot" w:date="2017-06-29T09:37:00Z">
              <w:rPr>
                <w:rFonts w:ascii="Cambria" w:hAnsi="Cambria"/>
                <w:i/>
                <w:color w:val="00B050"/>
                <w:lang w:val="nl-NL"/>
              </w:rPr>
            </w:rPrChange>
          </w:rPr>
          <w:delText>Hoofdmenu</w:delText>
        </w:r>
      </w:del>
    </w:p>
    <w:p w14:paraId="27DF0BB3" w14:textId="77777777" w:rsidR="00477284" w:rsidRPr="00477284" w:rsidRDefault="00477284">
      <w:pPr>
        <w:pStyle w:val="Lijstalinea"/>
        <w:widowControl/>
        <w:numPr>
          <w:ilvl w:val="0"/>
          <w:numId w:val="34"/>
        </w:numPr>
        <w:contextualSpacing/>
        <w:rPr>
          <w:ins w:id="294" w:author="Jesse Pot" w:date="2017-06-29T09:37:00Z"/>
          <w:rFonts w:ascii="Cambria" w:hAnsi="Cambria"/>
          <w:i/>
          <w:lang w:val="nl-NL"/>
          <w:rPrChange w:id="295" w:author="Jesse Pot" w:date="2017-06-29T09:37:00Z">
            <w:rPr>
              <w:ins w:id="296" w:author="Jesse Pot" w:date="2017-06-29T09:37:00Z"/>
              <w:rFonts w:ascii="Cambria" w:hAnsi="Cambria"/>
              <w:i/>
              <w:color w:val="00B050"/>
              <w:lang w:val="nl-NL"/>
            </w:rPr>
          </w:rPrChange>
        </w:rPr>
        <w:pPrChange w:id="297" w:author="Jesse Pot" w:date="2017-06-29T09:37:00Z">
          <w:pPr>
            <w:pStyle w:val="Lijstalinea"/>
            <w:widowControl/>
            <w:numPr>
              <w:ilvl w:val="1"/>
              <w:numId w:val="34"/>
            </w:numPr>
            <w:ind w:left="1080" w:hanging="360"/>
            <w:contextualSpacing/>
          </w:pPr>
        </w:pPrChange>
      </w:pPr>
    </w:p>
    <w:p w14:paraId="3998FE5A" w14:textId="4B85C1BF" w:rsidR="00477284" w:rsidRPr="00477284" w:rsidRDefault="00477284">
      <w:pPr>
        <w:pStyle w:val="Lijstalinea"/>
        <w:widowControl/>
        <w:numPr>
          <w:ilvl w:val="0"/>
          <w:numId w:val="34"/>
        </w:numPr>
        <w:contextualSpacing/>
        <w:rPr>
          <w:ins w:id="298" w:author="Jesse Pot" w:date="2017-06-29T09:38:00Z"/>
          <w:rFonts w:ascii="Cambria" w:eastAsiaTheme="minorEastAsia" w:hAnsi="Cambria"/>
          <w:i/>
          <w:lang w:val="nl-NL" w:eastAsia="nl-NL"/>
          <w:rPrChange w:id="299" w:author="Jesse Pot" w:date="2017-06-29T09:38:00Z">
            <w:rPr>
              <w:ins w:id="300" w:author="Jesse Pot" w:date="2017-06-29T09:38:00Z"/>
              <w:rFonts w:ascii="Cambria" w:hAnsi="Cambria"/>
              <w:i/>
              <w:lang w:val="nl-NL"/>
            </w:rPr>
          </w:rPrChange>
        </w:rPr>
        <w:pPrChange w:id="301" w:author="Jesse Pot" w:date="2017-06-29T09:37:00Z">
          <w:pPr>
            <w:pStyle w:val="Lijstalinea"/>
            <w:widowControl/>
            <w:numPr>
              <w:ilvl w:val="1"/>
              <w:numId w:val="34"/>
            </w:numPr>
            <w:ind w:left="1080" w:hanging="360"/>
            <w:contextualSpacing/>
          </w:pPr>
        </w:pPrChange>
      </w:pPr>
      <w:ins w:id="302" w:author="Jesse Pot" w:date="2017-06-29T09:37:00Z">
        <w:r>
          <w:rPr>
            <w:rFonts w:ascii="Cambria" w:hAnsi="Cambria"/>
            <w:i/>
            <w:lang w:val="nl-NL"/>
          </w:rPr>
          <w:t>Categorie</w:t>
        </w:r>
      </w:ins>
      <w:ins w:id="303" w:author="Jesse Pot" w:date="2017-06-29T09:38:00Z">
        <w:r>
          <w:rPr>
            <w:rFonts w:ascii="Cambria" w:hAnsi="Cambria"/>
            <w:i/>
            <w:lang w:val="nl-NL"/>
          </w:rPr>
          <w:t>ën</w:t>
        </w:r>
      </w:ins>
    </w:p>
    <w:p w14:paraId="45DBF880" w14:textId="52D1F8A8" w:rsidR="00477284" w:rsidRPr="00477284" w:rsidRDefault="00477284">
      <w:pPr>
        <w:pStyle w:val="Lijstalinea"/>
        <w:widowControl/>
        <w:numPr>
          <w:ilvl w:val="0"/>
          <w:numId w:val="34"/>
        </w:numPr>
        <w:contextualSpacing/>
        <w:rPr>
          <w:ins w:id="304" w:author="Jesse Pot" w:date="2017-06-29T09:38:00Z"/>
          <w:rFonts w:ascii="Cambria" w:eastAsiaTheme="minorEastAsia" w:hAnsi="Cambria"/>
          <w:i/>
          <w:lang w:val="nl-NL" w:eastAsia="nl-NL"/>
          <w:rPrChange w:id="305" w:author="Jesse Pot" w:date="2017-06-29T09:38:00Z">
            <w:rPr>
              <w:ins w:id="306" w:author="Jesse Pot" w:date="2017-06-29T09:38:00Z"/>
              <w:rFonts w:ascii="Cambria" w:hAnsi="Cambria"/>
              <w:i/>
              <w:lang w:val="nl-NL"/>
            </w:rPr>
          </w:rPrChange>
        </w:rPr>
        <w:pPrChange w:id="307" w:author="Jesse Pot" w:date="2017-06-29T09:37:00Z">
          <w:pPr>
            <w:pStyle w:val="Lijstalinea"/>
            <w:widowControl/>
            <w:numPr>
              <w:ilvl w:val="1"/>
              <w:numId w:val="34"/>
            </w:numPr>
            <w:ind w:left="1080" w:hanging="360"/>
            <w:contextualSpacing/>
          </w:pPr>
        </w:pPrChange>
      </w:pPr>
      <w:ins w:id="308" w:author="Jesse Pot" w:date="2017-06-29T09:38:00Z">
        <w:r>
          <w:rPr>
            <w:rFonts w:ascii="Cambria" w:hAnsi="Cambria"/>
            <w:i/>
            <w:lang w:val="nl-NL"/>
          </w:rPr>
          <w:t>Info</w:t>
        </w:r>
      </w:ins>
    </w:p>
    <w:p w14:paraId="153C6392" w14:textId="0C136870" w:rsidR="006E2D25" w:rsidRPr="00477284" w:rsidRDefault="00477284">
      <w:pPr>
        <w:pStyle w:val="Lijstalinea"/>
        <w:widowControl/>
        <w:numPr>
          <w:ilvl w:val="0"/>
          <w:numId w:val="34"/>
        </w:numPr>
        <w:contextualSpacing/>
        <w:rPr>
          <w:rFonts w:ascii="Cambria" w:eastAsiaTheme="minorEastAsia" w:hAnsi="Cambria"/>
          <w:i/>
          <w:lang w:val="nl-NL" w:eastAsia="nl-NL"/>
          <w:rPrChange w:id="309" w:author="Jesse Pot" w:date="2017-06-29T09:37:00Z">
            <w:rPr>
              <w:rFonts w:ascii="Cambria" w:eastAsiaTheme="minorEastAsia" w:hAnsi="Cambria"/>
              <w:i/>
              <w:color w:val="00B050"/>
              <w:lang w:val="nl-NL" w:eastAsia="nl-NL"/>
            </w:rPr>
          </w:rPrChange>
        </w:rPr>
        <w:pPrChange w:id="310" w:author="Jesse Pot" w:date="2017-06-29T09:37:00Z">
          <w:pPr>
            <w:pStyle w:val="Lijstalinea"/>
            <w:widowControl/>
            <w:numPr>
              <w:ilvl w:val="1"/>
              <w:numId w:val="34"/>
            </w:numPr>
            <w:ind w:left="1080" w:hanging="360"/>
            <w:contextualSpacing/>
          </w:pPr>
        </w:pPrChange>
      </w:pPr>
      <w:proofErr w:type="spellStart"/>
      <w:ins w:id="311" w:author="Jesse Pot" w:date="2017-06-29T09:38:00Z">
        <w:r>
          <w:rPr>
            <w:rFonts w:ascii="Cambria" w:hAnsi="Cambria"/>
            <w:i/>
            <w:lang w:val="nl-NL"/>
          </w:rPr>
          <w:t>faq</w:t>
        </w:r>
      </w:ins>
      <w:proofErr w:type="spellEnd"/>
      <w:del w:id="312" w:author="Jesse Pot" w:date="2017-06-29T09:37:00Z">
        <w:r w:rsidR="006E2D25" w:rsidRPr="00477284" w:rsidDel="00477284">
          <w:rPr>
            <w:rFonts w:ascii="Cambria" w:hAnsi="Cambria"/>
            <w:i/>
            <w:lang w:val="nl-NL"/>
            <w:rPrChange w:id="313" w:author="Jesse Pot" w:date="2017-06-29T09:37:00Z">
              <w:rPr>
                <w:rFonts w:ascii="Cambria" w:hAnsi="Cambria"/>
                <w:i/>
                <w:color w:val="00B050"/>
                <w:lang w:val="nl-NL"/>
              </w:rPr>
            </w:rPrChange>
          </w:rPr>
          <w:delText>Submenu</w:delText>
        </w:r>
      </w:del>
    </w:p>
    <w:p w14:paraId="48C49255" w14:textId="08136A39" w:rsidR="006E2D25" w:rsidRPr="00477284" w:rsidRDefault="00477284" w:rsidP="006E2D25">
      <w:pPr>
        <w:pStyle w:val="Lijstalinea"/>
        <w:widowControl/>
        <w:numPr>
          <w:ilvl w:val="0"/>
          <w:numId w:val="34"/>
        </w:numPr>
        <w:contextualSpacing/>
        <w:rPr>
          <w:rFonts w:ascii="Cambria" w:eastAsiaTheme="minorEastAsia" w:hAnsi="Cambria"/>
          <w:i/>
          <w:lang w:val="nl-NL" w:eastAsia="nl-NL"/>
          <w:rPrChange w:id="314" w:author="Jesse Pot" w:date="2017-06-29T09:37:00Z">
            <w:rPr>
              <w:rFonts w:ascii="Cambria" w:eastAsiaTheme="minorEastAsia" w:hAnsi="Cambria"/>
              <w:i/>
              <w:color w:val="00B050"/>
              <w:lang w:val="nl-NL" w:eastAsia="nl-NL"/>
            </w:rPr>
          </w:rPrChange>
        </w:rPr>
      </w:pPr>
      <w:ins w:id="315" w:author="Jesse Pot" w:date="2017-06-29T09:36:00Z">
        <w:r w:rsidRPr="00FA4A5F">
          <w:rPr>
            <w:rFonts w:ascii="Cambria" w:eastAsiaTheme="minorEastAsia" w:hAnsi="Cambria"/>
            <w:i/>
            <w:lang w:val="nl-NL" w:eastAsia="nl-NL"/>
          </w:rPr>
          <w:t>Registreren</w:t>
        </w:r>
      </w:ins>
      <w:del w:id="316" w:author="Jesse Pot" w:date="2017-06-29T09:36:00Z">
        <w:r w:rsidR="006E2D25" w:rsidRPr="00477284" w:rsidDel="00477284">
          <w:rPr>
            <w:rFonts w:ascii="Cambria" w:eastAsiaTheme="minorEastAsia" w:hAnsi="Cambria"/>
            <w:i/>
            <w:lang w:val="nl-NL" w:eastAsia="nl-NL"/>
            <w:rPrChange w:id="317" w:author="Jesse Pot" w:date="2017-06-29T09:37:00Z">
              <w:rPr>
                <w:rFonts w:ascii="Cambria" w:eastAsiaTheme="minorEastAsia" w:hAnsi="Cambria"/>
                <w:i/>
                <w:color w:val="00B050"/>
                <w:lang w:val="nl-NL" w:eastAsia="nl-NL"/>
              </w:rPr>
            </w:rPrChange>
          </w:rPr>
          <w:delText>Belangrijke items op home-pagina</w:delText>
        </w:r>
      </w:del>
    </w:p>
    <w:p w14:paraId="382EACDB" w14:textId="3640ECBA" w:rsidR="006E2D25" w:rsidRPr="00477284" w:rsidRDefault="00477284" w:rsidP="006E2D25">
      <w:pPr>
        <w:pStyle w:val="Lijstalinea"/>
        <w:widowControl/>
        <w:numPr>
          <w:ilvl w:val="0"/>
          <w:numId w:val="34"/>
        </w:numPr>
        <w:contextualSpacing/>
        <w:rPr>
          <w:rFonts w:ascii="Cambria" w:eastAsiaTheme="minorEastAsia" w:hAnsi="Cambria"/>
          <w:i/>
          <w:lang w:val="nl-NL" w:eastAsia="nl-NL"/>
          <w:rPrChange w:id="318" w:author="Jesse Pot" w:date="2017-06-29T09:37:00Z">
            <w:rPr>
              <w:rFonts w:ascii="Cambria" w:eastAsiaTheme="minorEastAsia" w:hAnsi="Cambria"/>
              <w:i/>
              <w:color w:val="00B050"/>
              <w:lang w:val="nl-NL" w:eastAsia="nl-NL"/>
            </w:rPr>
          </w:rPrChange>
        </w:rPr>
      </w:pPr>
      <w:ins w:id="319" w:author="Jesse Pot" w:date="2017-06-29T09:37:00Z">
        <w:r>
          <w:rPr>
            <w:rFonts w:ascii="Cambria" w:hAnsi="Cambria"/>
            <w:i/>
            <w:lang w:val="nl-NL"/>
          </w:rPr>
          <w:t>Inloggen</w:t>
        </w:r>
      </w:ins>
      <w:del w:id="320" w:author="Jesse Pot" w:date="2017-06-29T09:36:00Z">
        <w:r w:rsidR="006E2D25" w:rsidRPr="00477284" w:rsidDel="00477284">
          <w:rPr>
            <w:rFonts w:ascii="Cambria" w:hAnsi="Cambria"/>
            <w:i/>
            <w:lang w:val="nl-NL"/>
            <w:rPrChange w:id="321" w:author="Jesse Pot" w:date="2017-06-29T09:37:00Z">
              <w:rPr>
                <w:rFonts w:ascii="Cambria" w:hAnsi="Cambria"/>
                <w:i/>
                <w:color w:val="00B050"/>
                <w:lang w:val="nl-NL"/>
              </w:rPr>
            </w:rPrChange>
          </w:rPr>
          <w:delText>Zoekfunctie</w:delText>
        </w:r>
      </w:del>
    </w:p>
    <w:p w14:paraId="18ACAD39" w14:textId="77777777" w:rsidR="00477284" w:rsidRDefault="00477284">
      <w:pPr>
        <w:widowControl/>
        <w:contextualSpacing/>
        <w:rPr>
          <w:ins w:id="322" w:author="Jesse Pot" w:date="2017-06-29T09:39:00Z"/>
          <w:rFonts w:ascii="Cambria" w:hAnsi="Cambria"/>
          <w:i/>
          <w:lang w:val="nl-NL"/>
        </w:rPr>
        <w:pPrChange w:id="323" w:author="Jesse Pot" w:date="2017-06-29T09:39:00Z">
          <w:pPr>
            <w:pStyle w:val="Lijstalinea"/>
            <w:widowControl/>
            <w:numPr>
              <w:numId w:val="34"/>
            </w:numPr>
            <w:ind w:left="360" w:hanging="360"/>
            <w:contextualSpacing/>
          </w:pPr>
        </w:pPrChange>
      </w:pPr>
      <w:ins w:id="324" w:author="Jesse Pot" w:date="2017-06-29T09:39:00Z">
        <w:r>
          <w:rPr>
            <w:rFonts w:ascii="Cambria" w:hAnsi="Cambria"/>
            <w:i/>
            <w:lang w:val="nl-NL"/>
          </w:rPr>
          <w:t xml:space="preserve"> </w:t>
        </w:r>
      </w:ins>
    </w:p>
    <w:p w14:paraId="71AA2F90" w14:textId="61B378DE" w:rsidR="006E2D25" w:rsidRPr="00477284" w:rsidRDefault="00477284">
      <w:pPr>
        <w:widowControl/>
        <w:contextualSpacing/>
        <w:rPr>
          <w:rFonts w:ascii="Cambria" w:eastAsiaTheme="minorEastAsia" w:hAnsi="Cambria"/>
          <w:i/>
          <w:lang w:val="nl-NL" w:eastAsia="nl-NL"/>
          <w:rPrChange w:id="325" w:author="Jesse Pot" w:date="2017-06-29T09:39:00Z">
            <w:rPr>
              <w:rFonts w:ascii="Cambria" w:eastAsiaTheme="minorEastAsia" w:hAnsi="Cambria"/>
              <w:i/>
              <w:color w:val="00B050"/>
              <w:lang w:val="nl-NL" w:eastAsia="nl-NL"/>
            </w:rPr>
          </w:rPrChange>
        </w:rPr>
        <w:pPrChange w:id="326" w:author="Jesse Pot" w:date="2017-06-29T09:39:00Z">
          <w:pPr>
            <w:pStyle w:val="Lijstalinea"/>
            <w:widowControl/>
            <w:numPr>
              <w:numId w:val="34"/>
            </w:numPr>
            <w:ind w:left="360" w:hanging="360"/>
            <w:contextualSpacing/>
          </w:pPr>
        </w:pPrChange>
      </w:pPr>
      <w:ins w:id="327" w:author="Jesse Pot" w:date="2017-06-29T09:39:00Z">
        <w:r>
          <w:rPr>
            <w:rFonts w:ascii="Cambria" w:hAnsi="Cambria"/>
            <w:i/>
            <w:lang w:val="nl-NL"/>
          </w:rPr>
          <w:t>De navigatie wordt gedaan door een navigatiebalk horizontaal bovenin het scherm.</w:t>
        </w:r>
      </w:ins>
      <w:del w:id="328" w:author="Jesse Pot" w:date="2017-06-29T09:39:00Z">
        <w:r w:rsidR="006E2D25" w:rsidRPr="00477284" w:rsidDel="00477284">
          <w:rPr>
            <w:rFonts w:ascii="Cambria" w:hAnsi="Cambria"/>
            <w:i/>
            <w:lang w:val="nl-NL"/>
            <w:rPrChange w:id="329" w:author="Jesse Pot" w:date="2017-06-29T09:39:00Z">
              <w:rPr>
                <w:rFonts w:ascii="Cambria" w:hAnsi="Cambria"/>
                <w:i/>
                <w:color w:val="00B050"/>
                <w:lang w:val="nl-NL"/>
              </w:rPr>
            </w:rPrChange>
          </w:rPr>
          <w:delText>B</w:delText>
        </w:r>
        <w:r w:rsidR="006E2D25" w:rsidRPr="00477284" w:rsidDel="00477284">
          <w:rPr>
            <w:rFonts w:ascii="Cambria" w:eastAsiaTheme="minorEastAsia" w:hAnsi="Cambria"/>
            <w:i/>
            <w:lang w:val="nl-NL" w:eastAsia="nl-NL"/>
            <w:rPrChange w:id="330" w:author="Jesse Pot" w:date="2017-06-29T09:39:00Z">
              <w:rPr>
                <w:rFonts w:ascii="Cambria" w:eastAsiaTheme="minorEastAsia" w:hAnsi="Cambria"/>
                <w:i/>
                <w:color w:val="00B050"/>
                <w:lang w:val="nl-NL" w:eastAsia="nl-NL"/>
              </w:rPr>
            </w:rPrChange>
          </w:rPr>
          <w:delText>readcrumbs</w:delText>
        </w:r>
      </w:del>
    </w:p>
    <w:p w14:paraId="28EF97A2" w14:textId="77777777" w:rsidR="006E2D25" w:rsidRPr="00CF4DCA" w:rsidRDefault="006E2D25">
      <w:pPr>
        <w:pStyle w:val="Lijstalinea"/>
        <w:widowControl/>
        <w:ind w:left="360"/>
        <w:contextualSpacing/>
        <w:rPr>
          <w:rFonts w:ascii="Cambria" w:eastAsiaTheme="minorEastAsia" w:hAnsi="Cambria"/>
          <w:i/>
          <w:color w:val="00B050"/>
          <w:lang w:val="nl-NL" w:eastAsia="nl-NL"/>
        </w:rPr>
        <w:pPrChange w:id="331" w:author="Jesse Pot" w:date="2017-06-29T09:36:00Z">
          <w:pPr>
            <w:pStyle w:val="Lijstalinea"/>
            <w:widowControl/>
            <w:numPr>
              <w:numId w:val="34"/>
            </w:numPr>
            <w:ind w:left="360" w:hanging="360"/>
            <w:contextualSpacing/>
          </w:pPr>
        </w:pPrChange>
      </w:pPr>
      <w:del w:id="332" w:author="Jesse Pot" w:date="2017-06-29T09:36:00Z">
        <w:r w:rsidRPr="00CF4DCA" w:rsidDel="003865A5">
          <w:rPr>
            <w:rFonts w:ascii="Cambria" w:hAnsi="Cambria"/>
            <w:i/>
            <w:color w:val="00B050"/>
            <w:lang w:val="nl-NL"/>
          </w:rPr>
          <w:delText>S</w:delText>
        </w:r>
        <w:r w:rsidRPr="00CF4DCA" w:rsidDel="003865A5">
          <w:rPr>
            <w:rFonts w:ascii="Cambria" w:eastAsiaTheme="minorEastAsia" w:hAnsi="Cambria"/>
            <w:i/>
            <w:color w:val="00B050"/>
            <w:lang w:val="nl-NL" w:eastAsia="nl-NL"/>
          </w:rPr>
          <w:delText>itemap</w:delText>
        </w:r>
      </w:del>
    </w:p>
    <w:p w14:paraId="0A98E01F" w14:textId="454EFBEC" w:rsidR="006E2D25" w:rsidDel="000C2208" w:rsidRDefault="006E2D25" w:rsidP="006E2D25">
      <w:pPr>
        <w:rPr>
          <w:del w:id="333" w:author="Jesse Pot" w:date="2017-06-29T10:15:00Z"/>
          <w:rFonts w:ascii="Cambria" w:hAnsi="Cambria"/>
          <w:i/>
          <w:color w:val="00B050"/>
          <w:lang w:val="nl-NL"/>
        </w:rPr>
      </w:pPr>
    </w:p>
    <w:p w14:paraId="02236681" w14:textId="3DE9D465" w:rsidR="000C2208" w:rsidRDefault="000C2208" w:rsidP="006E2D25">
      <w:pPr>
        <w:rPr>
          <w:ins w:id="334" w:author="Jesse Pot" w:date="2017-06-29T10:15:00Z"/>
          <w:rFonts w:ascii="Cambria" w:hAnsi="Cambria"/>
          <w:i/>
          <w:color w:val="00B050"/>
          <w:lang w:val="nl-NL"/>
        </w:rPr>
      </w:pPr>
    </w:p>
    <w:p w14:paraId="4E85EE66" w14:textId="30CDC75E" w:rsidR="000C2208" w:rsidRDefault="000C2208" w:rsidP="006E2D25">
      <w:pPr>
        <w:rPr>
          <w:ins w:id="335" w:author="Jesse Pot" w:date="2017-06-29T10:15:00Z"/>
          <w:rFonts w:ascii="Cambria" w:hAnsi="Cambria"/>
          <w:i/>
          <w:color w:val="00B050"/>
          <w:lang w:val="nl-NL"/>
        </w:rPr>
      </w:pPr>
    </w:p>
    <w:p w14:paraId="61662EEC" w14:textId="235FF766" w:rsidR="000C2208" w:rsidRDefault="000C2208" w:rsidP="006E2D25">
      <w:pPr>
        <w:rPr>
          <w:ins w:id="336" w:author="Jesse Pot" w:date="2017-06-29T10:15:00Z"/>
          <w:rFonts w:ascii="Cambria" w:hAnsi="Cambria"/>
          <w:i/>
          <w:color w:val="00B050"/>
          <w:lang w:val="nl-NL"/>
        </w:rPr>
      </w:pPr>
    </w:p>
    <w:p w14:paraId="33A2D8BA" w14:textId="3DDDB8E8" w:rsidR="000C2208" w:rsidRDefault="000C2208" w:rsidP="006E2D25">
      <w:pPr>
        <w:rPr>
          <w:ins w:id="337" w:author="Jesse Pot" w:date="2017-06-29T10:15:00Z"/>
          <w:rFonts w:ascii="Cambria" w:hAnsi="Cambria"/>
          <w:i/>
          <w:color w:val="00B050"/>
          <w:lang w:val="nl-NL"/>
        </w:rPr>
      </w:pPr>
    </w:p>
    <w:p w14:paraId="7E0B7B83" w14:textId="57C17FE5" w:rsidR="000C2208" w:rsidRDefault="000C2208" w:rsidP="006E2D25">
      <w:pPr>
        <w:rPr>
          <w:ins w:id="338" w:author="Jesse Pot" w:date="2017-06-29T10:15:00Z"/>
          <w:rFonts w:ascii="Cambria" w:hAnsi="Cambria"/>
          <w:i/>
          <w:color w:val="00B050"/>
          <w:lang w:val="nl-NL"/>
        </w:rPr>
      </w:pPr>
    </w:p>
    <w:p w14:paraId="35545407" w14:textId="49D74C19" w:rsidR="000C2208" w:rsidRDefault="000C2208" w:rsidP="006E2D25">
      <w:pPr>
        <w:rPr>
          <w:ins w:id="339" w:author="Jesse Pot" w:date="2017-06-29T10:15:00Z"/>
          <w:rFonts w:ascii="Cambria" w:hAnsi="Cambria"/>
          <w:i/>
          <w:color w:val="00B050"/>
          <w:lang w:val="nl-NL"/>
        </w:rPr>
      </w:pPr>
    </w:p>
    <w:p w14:paraId="638F29C1" w14:textId="04D8ECFB" w:rsidR="000C2208" w:rsidRDefault="000C2208" w:rsidP="006E2D25">
      <w:pPr>
        <w:rPr>
          <w:ins w:id="340" w:author="Jesse Pot" w:date="2017-06-29T10:15:00Z"/>
          <w:rFonts w:ascii="Cambria" w:hAnsi="Cambria"/>
          <w:i/>
          <w:color w:val="00B050"/>
          <w:lang w:val="nl-NL"/>
        </w:rPr>
      </w:pPr>
    </w:p>
    <w:p w14:paraId="11080086" w14:textId="72C3C5CF" w:rsidR="000C2208" w:rsidRDefault="000C2208" w:rsidP="006E2D25">
      <w:pPr>
        <w:rPr>
          <w:ins w:id="341" w:author="Jesse Pot" w:date="2017-06-29T10:15:00Z"/>
          <w:rFonts w:ascii="Cambria" w:hAnsi="Cambria"/>
          <w:i/>
          <w:color w:val="00B050"/>
          <w:lang w:val="nl-NL"/>
        </w:rPr>
      </w:pPr>
    </w:p>
    <w:p w14:paraId="5B889BA5" w14:textId="77777777" w:rsidR="000C2208" w:rsidRPr="00CF4DCA" w:rsidRDefault="000C2208" w:rsidP="006E2D25">
      <w:pPr>
        <w:rPr>
          <w:ins w:id="342" w:author="Jesse Pot" w:date="2017-06-29T10:15:00Z"/>
          <w:rFonts w:ascii="Cambria" w:hAnsi="Cambria"/>
          <w:i/>
          <w:color w:val="00B050"/>
          <w:lang w:val="nl-NL"/>
        </w:rPr>
      </w:pPr>
    </w:p>
    <w:p w14:paraId="25DAB691" w14:textId="6C2BB5DE" w:rsidR="006E2D25" w:rsidRPr="00CF4DCA" w:rsidDel="000C2208" w:rsidRDefault="006E2D25" w:rsidP="006E2D25">
      <w:pPr>
        <w:rPr>
          <w:del w:id="343" w:author="Jesse Pot" w:date="2017-06-29T10:15:00Z"/>
          <w:rFonts w:ascii="Cambria" w:hAnsi="Cambria"/>
          <w:i/>
          <w:color w:val="00B050"/>
          <w:lang w:val="nl-NL"/>
        </w:rPr>
      </w:pPr>
      <w:del w:id="344" w:author="Jesse Pot" w:date="2017-06-29T10:15:00Z">
        <w:r w:rsidRPr="00CF4DCA" w:rsidDel="000C2208">
          <w:rPr>
            <w:rFonts w:ascii="Cambria" w:hAnsi="Cambria"/>
            <w:i/>
            <w:color w:val="00B050"/>
            <w:lang w:val="nl-NL"/>
          </w:rPr>
          <w:lastRenderedPageBreak/>
          <w:delText xml:space="preserve">Het </w:delText>
        </w:r>
        <w:r w:rsidRPr="00CF4DCA" w:rsidDel="000C2208">
          <w:rPr>
            <w:rFonts w:ascii="Cambria" w:hAnsi="Cambria"/>
            <w:b/>
            <w:i/>
            <w:color w:val="00B050"/>
            <w:lang w:val="nl-NL"/>
          </w:rPr>
          <w:delText>menu</w:delText>
        </w:r>
        <w:r w:rsidRPr="00CF4DCA" w:rsidDel="000C2208">
          <w:rPr>
            <w:rFonts w:ascii="Cambria" w:hAnsi="Cambria"/>
            <w:i/>
            <w:color w:val="00B050"/>
            <w:lang w:val="nl-NL"/>
          </w:rPr>
          <w:delText xml:space="preserve"> is het belangrijkst, dat zorgt namelijk voor de informatiestructuur.</w:delText>
        </w:r>
      </w:del>
    </w:p>
    <w:p w14:paraId="529AA015" w14:textId="09917C4E" w:rsidR="006E2D25" w:rsidRPr="00CF4DCA" w:rsidDel="000C2208" w:rsidRDefault="006E2D25" w:rsidP="006E2D25">
      <w:pPr>
        <w:rPr>
          <w:del w:id="345" w:author="Jesse Pot" w:date="2017-06-29T10:15:00Z"/>
          <w:rFonts w:ascii="Cambria" w:hAnsi="Cambria"/>
          <w:i/>
          <w:color w:val="00B050"/>
          <w:lang w:val="nl-NL"/>
        </w:rPr>
      </w:pPr>
      <w:del w:id="346" w:author="Jesse Pot" w:date="2017-06-29T10:15:00Z">
        <w:r w:rsidRPr="00CF4DCA" w:rsidDel="000C2208">
          <w:rPr>
            <w:rFonts w:ascii="Cambria" w:hAnsi="Cambria"/>
            <w:i/>
            <w:color w:val="00B050"/>
            <w:lang w:val="nl-NL"/>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10FC2371" w14:textId="231D8C77" w:rsidR="006E2D25" w:rsidRPr="00CF4DCA" w:rsidDel="000C2208" w:rsidRDefault="006E2D25" w:rsidP="006E2D25">
      <w:pPr>
        <w:rPr>
          <w:del w:id="347" w:author="Jesse Pot" w:date="2017-06-29T10:15:00Z"/>
          <w:rFonts w:ascii="Cambria" w:hAnsi="Cambria"/>
          <w:i/>
          <w:color w:val="00B050"/>
          <w:lang w:val="nl-NL"/>
        </w:rPr>
      </w:pPr>
      <w:del w:id="348" w:author="Jesse Pot" w:date="2017-06-29T10:15:00Z">
        <w:r w:rsidRPr="00CF4DCA" w:rsidDel="000C2208">
          <w:rPr>
            <w:rFonts w:ascii="Cambria" w:hAnsi="Cambria"/>
            <w:i/>
            <w:color w:val="00B050"/>
            <w:lang w:val="nl-NL"/>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33E8696A" w14:textId="52BB573D" w:rsidR="006E2D25" w:rsidRPr="00CF4DCA" w:rsidDel="000C2208" w:rsidRDefault="006E2D25" w:rsidP="006E2D25">
      <w:pPr>
        <w:rPr>
          <w:del w:id="349" w:author="Jesse Pot" w:date="2017-06-29T10:15:00Z"/>
          <w:rFonts w:ascii="Cambria" w:hAnsi="Cambria"/>
          <w:i/>
          <w:color w:val="00B050"/>
          <w:lang w:val="nl-NL"/>
        </w:rPr>
      </w:pPr>
      <w:del w:id="350" w:author="Jesse Pot" w:date="2017-06-29T10:15:00Z">
        <w:r w:rsidRPr="00CF4DCA" w:rsidDel="000C2208">
          <w:rPr>
            <w:rFonts w:ascii="Cambria" w:hAnsi="Cambria"/>
            <w:i/>
            <w:color w:val="00B050"/>
            <w:lang w:val="nl-NL"/>
          </w:rPr>
          <w:delText>Geef in de beschrijving van het menu weer wat voor menu's gebruikt gaan worden: Horizontaal of verticaal met of zonder horizontale of verticale uitklapmenu's.</w:delText>
        </w:r>
      </w:del>
    </w:p>
    <w:p w14:paraId="7620C64B" w14:textId="77777777" w:rsidR="006E2D25" w:rsidRPr="00CF4DCA" w:rsidRDefault="006E2D25" w:rsidP="006E2D25">
      <w:pPr>
        <w:rPr>
          <w:rFonts w:ascii="Cambria" w:hAnsi="Cambria"/>
          <w:i/>
          <w:color w:val="00B050"/>
          <w:lang w:val="nl-NL"/>
        </w:rPr>
      </w:pPr>
    </w:p>
    <w:p w14:paraId="626433B0" w14:textId="45FC932F" w:rsidR="006E2D25" w:rsidRPr="00CF4DCA" w:rsidDel="009D5680" w:rsidRDefault="006E2D25" w:rsidP="006E2D25">
      <w:pPr>
        <w:rPr>
          <w:del w:id="351" w:author="Jesse Pot" w:date="2017-06-29T10:15:00Z"/>
          <w:rFonts w:ascii="Cambria" w:hAnsi="Cambria"/>
          <w:i/>
          <w:color w:val="00B050"/>
          <w:lang w:val="nl-NL"/>
        </w:rPr>
      </w:pPr>
      <w:del w:id="352" w:author="Jesse Pot" w:date="2017-06-29T10:15:00Z">
        <w:r w:rsidRPr="00CF4DCA" w:rsidDel="009D5680">
          <w:rPr>
            <w:rFonts w:ascii="Cambria" w:hAnsi="Cambria"/>
            <w:b/>
            <w:i/>
            <w:color w:val="00B050"/>
            <w:lang w:val="nl-NL"/>
          </w:rPr>
          <w:delText>Belangrijke items</w:delText>
        </w:r>
        <w:r w:rsidRPr="00CF4DCA" w:rsidDel="009D5680">
          <w:rPr>
            <w:rFonts w:ascii="Cambria" w:hAnsi="Cambria"/>
            <w:i/>
            <w:color w:val="00B050"/>
            <w:lang w:val="nl-NL"/>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391FDE4D" w14:textId="05A75030" w:rsidR="006E2D25" w:rsidRPr="00CF4DCA" w:rsidDel="009D5680" w:rsidRDefault="006E2D25" w:rsidP="006E2D25">
      <w:pPr>
        <w:rPr>
          <w:del w:id="353" w:author="Jesse Pot" w:date="2017-06-29T10:15:00Z"/>
          <w:rFonts w:ascii="Cambria" w:hAnsi="Cambria"/>
          <w:i/>
          <w:color w:val="00B050"/>
          <w:lang w:val="nl-NL"/>
        </w:rPr>
      </w:pPr>
    </w:p>
    <w:p w14:paraId="169FF103" w14:textId="698A2282" w:rsidR="006E2D25" w:rsidRPr="00CF4DCA" w:rsidDel="009D5680" w:rsidRDefault="006E2D25" w:rsidP="006E2D25">
      <w:pPr>
        <w:rPr>
          <w:del w:id="354" w:author="Jesse Pot" w:date="2017-06-29T10:15:00Z"/>
          <w:rFonts w:ascii="Cambria" w:hAnsi="Cambria"/>
          <w:i/>
          <w:color w:val="00B050"/>
          <w:lang w:val="nl-NL"/>
        </w:rPr>
      </w:pPr>
      <w:del w:id="355" w:author="Jesse Pot" w:date="2017-06-29T10:15:00Z">
        <w:r w:rsidRPr="00CF4DCA" w:rsidDel="009D5680">
          <w:rPr>
            <w:rFonts w:ascii="Cambria" w:hAnsi="Cambria"/>
            <w:i/>
            <w:color w:val="00B050"/>
            <w:lang w:val="nl-NL"/>
          </w:rPr>
          <w:delText xml:space="preserve">Een </w:delText>
        </w:r>
        <w:r w:rsidRPr="00CF4DCA" w:rsidDel="009D5680">
          <w:rPr>
            <w:rFonts w:ascii="Cambria" w:hAnsi="Cambria"/>
            <w:b/>
            <w:i/>
            <w:color w:val="00B050"/>
            <w:lang w:val="nl-NL"/>
          </w:rPr>
          <w:delText>zoekfunctie</w:delText>
        </w:r>
        <w:r w:rsidRPr="00CF4DCA" w:rsidDel="009D5680">
          <w:rPr>
            <w:rFonts w:ascii="Cambria" w:hAnsi="Cambria"/>
            <w:i/>
            <w:color w:val="00B050"/>
            <w:lang w:val="nl-NL"/>
          </w:rPr>
          <w:delText xml:space="preserve"> kan een belangrijk navigatiemiddel zijn. Deze functie staat meestal rechtsboven op de pagina, met name op de hoofdpagina. Zet deze functie niet onder een knop.</w:delText>
        </w:r>
      </w:del>
    </w:p>
    <w:p w14:paraId="10EDCD0B" w14:textId="735ACE3C" w:rsidR="006E2D25" w:rsidRPr="00CF4DCA" w:rsidDel="009D5680" w:rsidRDefault="006E2D25" w:rsidP="006E2D25">
      <w:pPr>
        <w:rPr>
          <w:del w:id="356" w:author="Jesse Pot" w:date="2017-06-29T10:15:00Z"/>
          <w:rFonts w:ascii="Cambria" w:hAnsi="Cambria"/>
          <w:i/>
          <w:color w:val="00B050"/>
          <w:lang w:val="nl-NL"/>
        </w:rPr>
      </w:pPr>
    </w:p>
    <w:p w14:paraId="0DDFE761" w14:textId="6E5ABFBB" w:rsidR="006E2D25" w:rsidRPr="00CF4DCA" w:rsidDel="009D5680" w:rsidRDefault="006E2D25" w:rsidP="006E2D25">
      <w:pPr>
        <w:rPr>
          <w:del w:id="357" w:author="Jesse Pot" w:date="2017-06-29T10:15:00Z"/>
          <w:rFonts w:ascii="Cambria" w:hAnsi="Cambria"/>
          <w:i/>
          <w:color w:val="00B050"/>
          <w:lang w:val="nl-NL"/>
        </w:rPr>
      </w:pPr>
      <w:del w:id="358" w:author="Jesse Pot" w:date="2017-06-29T10:15:00Z">
        <w:r w:rsidRPr="00CF4DCA" w:rsidDel="009D5680">
          <w:rPr>
            <w:rFonts w:ascii="Cambria" w:hAnsi="Cambria"/>
            <w:b/>
            <w:i/>
            <w:color w:val="00B050"/>
            <w:lang w:val="nl-NL"/>
          </w:rPr>
          <w:delText>Breadcrumbs</w:delText>
        </w:r>
        <w:r w:rsidRPr="00CF4DCA" w:rsidDel="009D5680">
          <w:rPr>
            <w:rFonts w:ascii="Cambria" w:hAnsi="Cambria"/>
            <w:i/>
            <w:color w:val="00B050"/>
            <w:lang w:val="nl-NL"/>
          </w:rPr>
          <w:delText xml:space="preserve"> (broodkruimels) zijn er in eerste instantie om de gebruiker te laten weten waar hij zich op de website bevindt. Door van de hogere niveaus hyperlinks te maken kan het tevens dienen als navigatiemiddel.</w:delText>
        </w:r>
      </w:del>
    </w:p>
    <w:p w14:paraId="61BC398C" w14:textId="2A7A5582" w:rsidR="006E2D25" w:rsidRPr="00CF4DCA" w:rsidDel="009D5680" w:rsidRDefault="006E2D25" w:rsidP="006E2D25">
      <w:pPr>
        <w:rPr>
          <w:del w:id="359" w:author="Jesse Pot" w:date="2017-06-29T10:15:00Z"/>
          <w:rFonts w:ascii="Cambria" w:hAnsi="Cambria"/>
          <w:i/>
          <w:color w:val="00B050"/>
          <w:lang w:val="nl-NL"/>
        </w:rPr>
      </w:pPr>
    </w:p>
    <w:p w14:paraId="0CF88A60" w14:textId="47211ECC" w:rsidR="006E2D25" w:rsidRPr="00CF4DCA" w:rsidDel="009D5680" w:rsidRDefault="006E2D25" w:rsidP="006E2D25">
      <w:pPr>
        <w:rPr>
          <w:del w:id="360" w:author="Jesse Pot" w:date="2017-06-29T10:15:00Z"/>
          <w:rFonts w:ascii="Cambria" w:hAnsi="Cambria"/>
          <w:i/>
          <w:color w:val="00B050"/>
          <w:lang w:val="nl-NL"/>
        </w:rPr>
      </w:pPr>
      <w:del w:id="361" w:author="Jesse Pot" w:date="2017-06-29T10:15:00Z">
        <w:r w:rsidRPr="00CF4DCA" w:rsidDel="009D5680">
          <w:rPr>
            <w:rFonts w:ascii="Cambria" w:hAnsi="Cambria"/>
            <w:b/>
            <w:i/>
            <w:color w:val="00B050"/>
            <w:lang w:val="nl-NL"/>
          </w:rPr>
          <w:delText>De sitemap</w:delText>
        </w:r>
        <w:r w:rsidRPr="00CF4DCA" w:rsidDel="009D5680">
          <w:rPr>
            <w:rFonts w:ascii="Cambria" w:hAnsi="Cambria"/>
            <w:i/>
            <w:color w:val="00B050"/>
            <w:lang w:val="nl-NL"/>
          </w:rPr>
          <w:delText xml:space="preserve"> is eigenlijk de index van een website. Op één pagina staan de trefwoorden van de website in de vorm van hyperlinks, zodat de gebruiker met één klik naar het onderwerp van zijn keuze kan gaan.</w:delText>
        </w:r>
      </w:del>
    </w:p>
    <w:p w14:paraId="35E14889" w14:textId="5CA75C49" w:rsidR="006E2D25" w:rsidRPr="00CF4DCA" w:rsidDel="009D5680" w:rsidRDefault="006E2D25" w:rsidP="006E2D25">
      <w:pPr>
        <w:rPr>
          <w:del w:id="362" w:author="Jesse Pot" w:date="2017-06-29T10:15:00Z"/>
          <w:rFonts w:ascii="Cambria" w:hAnsi="Cambria"/>
          <w:i/>
          <w:lang w:val="nl-NL"/>
        </w:rPr>
      </w:pPr>
    </w:p>
    <w:p w14:paraId="1EA88A6F" w14:textId="17BAE213" w:rsidR="006E2D25" w:rsidRPr="00CF4DCA" w:rsidDel="009D5680" w:rsidRDefault="006E2D25" w:rsidP="006E2D25">
      <w:pPr>
        <w:rPr>
          <w:del w:id="363" w:author="Jesse Pot" w:date="2017-06-29T10:15:00Z"/>
          <w:rFonts w:ascii="Cambria" w:hAnsi="Cambria"/>
          <w:i/>
          <w:color w:val="00B050"/>
          <w:shd w:val="clear" w:color="auto" w:fill="FFFFFF"/>
          <w:lang w:val="nl-NL"/>
        </w:rPr>
      </w:pPr>
      <w:del w:id="364" w:author="Jesse Pot" w:date="2017-06-29T10:15:00Z">
        <w:r w:rsidRPr="00CF4DCA" w:rsidDel="009D5680">
          <w:rPr>
            <w:rFonts w:ascii="Cambria" w:hAnsi="Cambria"/>
            <w:i/>
            <w:color w:val="00B050"/>
            <w:lang w:val="nl-NL"/>
          </w:rPr>
          <w:delText xml:space="preserve">Na de navigatieonderdelen volgen de wireframes. </w:delText>
        </w:r>
        <w:r w:rsidRPr="00CF4DCA" w:rsidDel="009D5680">
          <w:rPr>
            <w:rFonts w:ascii="Cambria" w:eastAsiaTheme="minorEastAsia" w:hAnsi="Cambria"/>
            <w:i/>
            <w:color w:val="00B050"/>
            <w:lang w:val="nl-NL" w:eastAsia="nl-NL"/>
          </w:rPr>
          <w:delText>Voor het uitwerken van de functionaliteiten per pagina van een webapplicatie worden vaak wireframes gebruikt.</w:delText>
        </w:r>
        <w:r w:rsidRPr="00CF4DCA" w:rsidDel="009D5680">
          <w:rPr>
            <w:rFonts w:ascii="Cambria" w:hAnsi="Cambria"/>
            <w:i/>
            <w:color w:val="00B050"/>
            <w:shd w:val="clear" w:color="auto" w:fill="FFFFFF"/>
            <w:lang w:val="nl-NL"/>
          </w:rPr>
          <w:delText xml:space="preserve"> Ze zijn een grafische functionele weergave van een website of webapplicatie.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42D395EC" w14:textId="2EB9C9A4" w:rsidR="006E2D25" w:rsidRPr="00CF4DCA" w:rsidDel="009D5680" w:rsidRDefault="006E2D25" w:rsidP="006E2D25">
      <w:pPr>
        <w:rPr>
          <w:del w:id="365" w:author="Jesse Pot" w:date="2017-06-29T10:15:00Z"/>
          <w:rFonts w:ascii="Cambria" w:hAnsi="Cambria"/>
          <w:i/>
          <w:color w:val="00B050"/>
          <w:shd w:val="clear" w:color="auto" w:fill="FFFFFF"/>
          <w:lang w:val="nl-NL"/>
        </w:rPr>
      </w:pPr>
      <w:del w:id="366" w:author="Jesse Pot" w:date="2017-06-29T10:15:00Z">
        <w:r w:rsidRPr="00CF4DCA" w:rsidDel="009D5680">
          <w:rPr>
            <w:rFonts w:ascii="Cambria" w:hAnsi="Cambria"/>
            <w:i/>
            <w:color w:val="00B050"/>
            <w:shd w:val="clear" w:color="auto" w:fill="FFFFFF"/>
            <w:lang w:val="nl-NL"/>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A2B5128" w14:textId="28795BF1" w:rsidR="006E2D25" w:rsidRPr="00CF4DCA" w:rsidDel="009D5680" w:rsidRDefault="006E2D25" w:rsidP="006E2D25">
      <w:pPr>
        <w:rPr>
          <w:del w:id="367" w:author="Jesse Pot" w:date="2017-06-29T10:15:00Z"/>
          <w:rFonts w:ascii="Cambria" w:hAnsi="Cambria"/>
          <w:i/>
          <w:color w:val="00B050"/>
          <w:shd w:val="clear" w:color="auto" w:fill="FFFFFF"/>
          <w:lang w:val="nl-NL"/>
        </w:rPr>
      </w:pPr>
    </w:p>
    <w:p w14:paraId="7AD53DE0" w14:textId="00F94AB1" w:rsidR="006E2D25" w:rsidRPr="00CF4DCA" w:rsidDel="009D5680" w:rsidRDefault="006E2D25" w:rsidP="006E2D25">
      <w:pPr>
        <w:rPr>
          <w:del w:id="368" w:author="Jesse Pot" w:date="2017-06-29T10:15:00Z"/>
          <w:rFonts w:ascii="Cambria" w:eastAsiaTheme="minorEastAsia" w:hAnsi="Cambria"/>
          <w:i/>
          <w:color w:val="00B050"/>
          <w:lang w:val="nl-NL" w:eastAsia="nl-NL"/>
        </w:rPr>
      </w:pPr>
      <w:del w:id="369" w:author="Jesse Pot" w:date="2017-06-29T10:15:00Z">
        <w:r w:rsidRPr="00CF4DCA" w:rsidDel="009D5680">
          <w:rPr>
            <w:rFonts w:ascii="Cambria" w:eastAsiaTheme="minorEastAsia" w:hAnsi="Cambria"/>
            <w:i/>
            <w:color w:val="00B050"/>
            <w:lang w:val="nl-NL" w:eastAsia="nl-NL"/>
          </w:rPr>
          <w:delText>Neem voor alle verschillende pagina-indelingen die je hebt een wireframe op.</w:delText>
        </w:r>
      </w:del>
    </w:p>
    <w:p w14:paraId="61B3AC1D" w14:textId="76B312DB" w:rsidR="006E2D25" w:rsidRPr="00CF4DCA" w:rsidDel="009D5680" w:rsidRDefault="006E2D25" w:rsidP="006E2D25">
      <w:pPr>
        <w:rPr>
          <w:del w:id="370" w:author="Jesse Pot" w:date="2017-06-29T10:15:00Z"/>
          <w:rFonts w:ascii="Cambria" w:eastAsiaTheme="minorEastAsia" w:hAnsi="Cambria"/>
          <w:i/>
          <w:color w:val="00B050"/>
          <w:lang w:val="nl-NL" w:eastAsia="nl-NL"/>
        </w:rPr>
      </w:pPr>
    </w:p>
    <w:p w14:paraId="44DECA8C" w14:textId="4CF90D4E" w:rsidR="006E2D25" w:rsidRPr="00CF4DCA" w:rsidDel="009D5680" w:rsidRDefault="006E2D25" w:rsidP="006E2D25">
      <w:pPr>
        <w:rPr>
          <w:del w:id="371" w:author="Jesse Pot" w:date="2017-06-29T10:15:00Z"/>
          <w:rFonts w:ascii="Cambria" w:eastAsiaTheme="minorEastAsia" w:hAnsi="Cambria"/>
          <w:i/>
          <w:color w:val="00B050"/>
          <w:lang w:val="nl-NL" w:eastAsia="nl-NL"/>
        </w:rPr>
      </w:pPr>
      <w:del w:id="372" w:author="Jesse Pot" w:date="2017-06-29T10:15:00Z">
        <w:r w:rsidRPr="00CF4DCA" w:rsidDel="009D5680">
          <w:rPr>
            <w:rFonts w:ascii="Cambria" w:eastAsiaTheme="minorEastAsia" w:hAnsi="Cambria"/>
            <w:i/>
            <w:color w:val="00B050"/>
            <w:lang w:val="nl-NL" w:eastAsia="nl-NL"/>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320D39EC" w14:textId="098045CD" w:rsidR="006E2D25" w:rsidRPr="00CF4DCA" w:rsidDel="009D5680" w:rsidRDefault="006E2D25" w:rsidP="006E2D25">
      <w:pPr>
        <w:rPr>
          <w:del w:id="373" w:author="Jesse Pot" w:date="2017-06-29T10:15:00Z"/>
          <w:rFonts w:ascii="Cambria" w:eastAsiaTheme="minorEastAsia" w:hAnsi="Cambria"/>
          <w:i/>
          <w:color w:val="00B050"/>
          <w:lang w:val="nl-NL" w:eastAsia="nl-NL"/>
        </w:rPr>
      </w:pPr>
    </w:p>
    <w:p w14:paraId="4073DD23" w14:textId="1054FE62" w:rsidR="006E2D25" w:rsidRPr="00CF4DCA" w:rsidDel="009D5680" w:rsidRDefault="006E2D25" w:rsidP="006E2D25">
      <w:pPr>
        <w:rPr>
          <w:del w:id="374" w:author="Jesse Pot" w:date="2017-06-29T10:15:00Z"/>
          <w:rFonts w:ascii="Cambria" w:eastAsiaTheme="minorEastAsia" w:hAnsi="Cambria"/>
          <w:i/>
          <w:color w:val="00B050"/>
          <w:lang w:val="nl-NL" w:eastAsia="nl-NL"/>
        </w:rPr>
      </w:pPr>
      <w:del w:id="375" w:author="Jesse Pot" w:date="2017-06-29T10:15:00Z">
        <w:r w:rsidRPr="00CF4DCA" w:rsidDel="009D5680">
          <w:rPr>
            <w:rFonts w:ascii="Cambria" w:eastAsiaTheme="minorEastAsia" w:hAnsi="Cambria"/>
            <w:i/>
            <w:color w:val="00B050"/>
            <w:lang w:val="nl-NL" w:eastAsia="nl-NL"/>
          </w:rPr>
          <w:delText>Een voordeel is ook dat een opdrachtgever veel meer feeling met het project krijgt en daarom is het belangrijk dat je de juiste vorm kiest. Dus niet zo:</w:delText>
        </w:r>
      </w:del>
    </w:p>
    <w:p w14:paraId="37F76FB7" w14:textId="27AFAA94" w:rsidR="006E2D25" w:rsidRPr="00CF4DCA" w:rsidDel="009D5680" w:rsidRDefault="006E2D25" w:rsidP="006E2D25">
      <w:pPr>
        <w:rPr>
          <w:del w:id="376" w:author="Jesse Pot" w:date="2017-06-29T10:15:00Z"/>
          <w:rFonts w:ascii="Cambria" w:eastAsiaTheme="minorEastAsia" w:hAnsi="Cambria"/>
          <w:i/>
          <w:lang w:val="nl-NL" w:eastAsia="nl-NL"/>
        </w:rPr>
      </w:pPr>
    </w:p>
    <w:p w14:paraId="2A859DD1" w14:textId="2A5DCE4A" w:rsidR="006E2D25" w:rsidRPr="00CF4DCA" w:rsidDel="009D5680" w:rsidRDefault="006E2D25" w:rsidP="006E2D25">
      <w:pPr>
        <w:rPr>
          <w:del w:id="377" w:author="Jesse Pot" w:date="2017-06-29T10:15:00Z"/>
          <w:rFonts w:ascii="Cambria" w:eastAsiaTheme="minorEastAsia" w:hAnsi="Cambria"/>
          <w:i/>
          <w:lang w:val="nl-NL" w:eastAsia="nl-NL"/>
        </w:rPr>
      </w:pPr>
      <w:del w:id="378" w:author="Jesse Pot" w:date="2017-06-29T10:15:00Z">
        <w:r w:rsidRPr="00CF4DCA" w:rsidDel="009D5680">
          <w:rPr>
            <w:rFonts w:ascii="Cambria" w:eastAsiaTheme="minorEastAsia" w:hAnsi="Cambria"/>
            <w:i/>
            <w:noProof/>
            <w:lang w:val="nl-NL" w:eastAsia="nl-NL"/>
          </w:rPr>
          <w:drawing>
            <wp:inline distT="0" distB="0" distL="0" distR="0" wp14:anchorId="1769C9E2" wp14:editId="507295A4">
              <wp:extent cx="3810000" cy="2857500"/>
              <wp:effectExtent l="0" t="0" r="0"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630428B3" w14:textId="6BBFBA82" w:rsidR="006E2D25" w:rsidRPr="00CF4DCA" w:rsidDel="009D5680" w:rsidRDefault="006E2D25" w:rsidP="006E2D25">
      <w:pPr>
        <w:rPr>
          <w:del w:id="379" w:author="Jesse Pot" w:date="2017-06-29T10:15:00Z"/>
          <w:rFonts w:ascii="Cambria" w:eastAsiaTheme="minorEastAsia" w:hAnsi="Cambria"/>
          <w:i/>
          <w:lang w:val="nl-NL" w:eastAsia="nl-NL"/>
        </w:rPr>
      </w:pPr>
    </w:p>
    <w:p w14:paraId="319A49B3" w14:textId="21137409" w:rsidR="006E2D25" w:rsidRPr="00CF4DCA" w:rsidDel="009D5680" w:rsidRDefault="006E2D25" w:rsidP="006E2D25">
      <w:pPr>
        <w:rPr>
          <w:del w:id="380" w:author="Jesse Pot" w:date="2017-06-29T10:15:00Z"/>
          <w:rFonts w:ascii="Cambria" w:eastAsiaTheme="minorEastAsia" w:hAnsi="Cambria"/>
          <w:i/>
          <w:color w:val="00B050"/>
          <w:lang w:val="nl-NL" w:eastAsia="nl-NL"/>
        </w:rPr>
      </w:pPr>
      <w:del w:id="381" w:author="Jesse Pot" w:date="2017-06-29T10:15:00Z">
        <w:r w:rsidRPr="00CF4DCA" w:rsidDel="009D5680">
          <w:rPr>
            <w:rFonts w:ascii="Cambria" w:eastAsiaTheme="minorEastAsia" w:hAnsi="Cambria"/>
            <w:i/>
            <w:color w:val="00B050"/>
            <w:lang w:val="nl-NL" w:eastAsia="nl-NL"/>
          </w:rPr>
          <w:delText>Maar liever zo:</w:delText>
        </w:r>
      </w:del>
    </w:p>
    <w:p w14:paraId="070A165F" w14:textId="2300ACE0" w:rsidR="006E2D25" w:rsidRPr="00CF4DCA" w:rsidDel="009D5680" w:rsidRDefault="006E2D25" w:rsidP="006E2D25">
      <w:pPr>
        <w:rPr>
          <w:del w:id="382" w:author="Jesse Pot" w:date="2017-06-29T10:15:00Z"/>
          <w:rFonts w:ascii="Cambria" w:eastAsiaTheme="minorEastAsia" w:hAnsi="Cambria"/>
          <w:i/>
          <w:lang w:val="nl-NL" w:eastAsia="nl-NL"/>
        </w:rPr>
      </w:pPr>
      <w:del w:id="383" w:author="Jesse Pot" w:date="2017-06-29T10:15:00Z">
        <w:r w:rsidRPr="00CF4DCA" w:rsidDel="009D5680">
          <w:rPr>
            <w:rFonts w:ascii="Cambria" w:eastAsiaTheme="minorEastAsia" w:hAnsi="Cambria"/>
            <w:i/>
            <w:noProof/>
            <w:lang w:val="nl-NL" w:eastAsia="nl-NL"/>
          </w:rPr>
          <w:drawing>
            <wp:inline distT="0" distB="0" distL="0" distR="0" wp14:anchorId="56E38F0E" wp14:editId="72F3DF67">
              <wp:extent cx="5755640" cy="4206875"/>
              <wp:effectExtent l="0" t="0" r="10160"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2">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2908F2C9" w14:textId="6BF4CFD6" w:rsidR="006E2D25" w:rsidRPr="00CF4DCA" w:rsidDel="009D5680" w:rsidRDefault="006E2D25" w:rsidP="006E2D25">
      <w:pPr>
        <w:rPr>
          <w:del w:id="384" w:author="Jesse Pot" w:date="2017-06-29T10:15:00Z"/>
          <w:rFonts w:ascii="Cambria" w:eastAsiaTheme="minorEastAsia" w:hAnsi="Cambria"/>
          <w:i/>
          <w:lang w:val="nl-NL" w:eastAsia="nl-NL"/>
        </w:rPr>
      </w:pPr>
    </w:p>
    <w:p w14:paraId="5756CC4E" w14:textId="1709A453" w:rsidR="006E2D25" w:rsidRPr="00CF4DCA" w:rsidDel="009D5680" w:rsidRDefault="006E2D25" w:rsidP="006E2D25">
      <w:pPr>
        <w:rPr>
          <w:del w:id="385" w:author="Jesse Pot" w:date="2017-06-29T10:15:00Z"/>
          <w:rFonts w:ascii="Cambria" w:eastAsiaTheme="minorEastAsia" w:hAnsi="Cambria"/>
          <w:i/>
          <w:color w:val="00B050"/>
          <w:lang w:val="nl-NL" w:eastAsia="nl-NL"/>
        </w:rPr>
      </w:pPr>
      <w:del w:id="386" w:author="Jesse Pot" w:date="2017-06-29T10:15:00Z">
        <w:r w:rsidRPr="00CF4DCA" w:rsidDel="009D5680">
          <w:rPr>
            <w:rFonts w:ascii="Cambria" w:eastAsiaTheme="minorEastAsia" w:hAnsi="Cambria"/>
            <w:i/>
            <w:color w:val="00B050"/>
            <w:lang w:val="nl-NL" w:eastAsia="nl-NL"/>
          </w:rPr>
          <w:delText>Wireframes spreken doorgaans voor zichzelf. Zet er dus alleen opmerkingen bij als er bijzonderheden zijn, bijvoorbeeld:</w:delText>
        </w:r>
      </w:del>
    </w:p>
    <w:p w14:paraId="37E8AA86" w14:textId="73CF9EB8" w:rsidR="006E2D25" w:rsidRPr="00CF4DCA" w:rsidDel="000C2208" w:rsidRDefault="006E2D25" w:rsidP="006E2D25">
      <w:pPr>
        <w:rPr>
          <w:del w:id="387" w:author="Jesse Pot" w:date="2017-06-29T10:15:00Z"/>
          <w:rFonts w:ascii="Cambria" w:eastAsiaTheme="minorEastAsia" w:hAnsi="Cambria"/>
          <w:i/>
          <w:color w:val="00B050"/>
          <w:lang w:val="nl-NL" w:eastAsia="nl-NL"/>
        </w:rPr>
      </w:pPr>
    </w:p>
    <w:p w14:paraId="73E29684" w14:textId="20A820D1" w:rsidR="006E2D25" w:rsidRPr="00CF4DCA" w:rsidDel="000C2208" w:rsidRDefault="006E2D25" w:rsidP="006E2D25">
      <w:pPr>
        <w:rPr>
          <w:del w:id="388" w:author="Jesse Pot" w:date="2017-06-29T10:15:00Z"/>
          <w:rFonts w:ascii="Cambria" w:eastAsiaTheme="minorEastAsia" w:hAnsi="Cambria"/>
          <w:i/>
          <w:color w:val="00B050"/>
          <w:lang w:val="nl-NL" w:eastAsia="nl-NL"/>
        </w:rPr>
      </w:pPr>
      <w:del w:id="389" w:author="Jesse Pot" w:date="2017-06-29T10:15:00Z">
        <w:r w:rsidRPr="00CF4DCA" w:rsidDel="000C2208">
          <w:rPr>
            <w:rFonts w:ascii="Cambria" w:eastAsiaTheme="minorEastAsia" w:hAnsi="Cambria"/>
            <w:i/>
            <w:color w:val="00B050"/>
            <w:lang w:val="nl-NL" w:eastAsia="nl-NL"/>
          </w:rPr>
          <w:delText>"Opmerking voor design: Houd bij het ontwerpen van de schermen rekening met de weergave van mogelijke foutmeldingen, in verband met de hoogte van het scherm.</w:delText>
        </w:r>
      </w:del>
    </w:p>
    <w:p w14:paraId="56B53CDD" w14:textId="6CFFB5CF" w:rsidR="006E2D25" w:rsidRPr="00CF4DCA" w:rsidDel="000C2208" w:rsidRDefault="006E2D25" w:rsidP="006E2D25">
      <w:pPr>
        <w:rPr>
          <w:del w:id="390" w:author="Jesse Pot" w:date="2017-06-29T10:15:00Z"/>
          <w:rFonts w:ascii="Cambria" w:eastAsiaTheme="minorEastAsia" w:hAnsi="Cambria"/>
          <w:i/>
          <w:color w:val="00B050"/>
          <w:lang w:val="nl-NL" w:eastAsia="nl-NL"/>
        </w:rPr>
      </w:pPr>
    </w:p>
    <w:p w14:paraId="01ECCE52" w14:textId="68C00BDF" w:rsidR="006E2D25" w:rsidRPr="00CF4DCA" w:rsidDel="000C2208" w:rsidRDefault="006E2D25" w:rsidP="006E2D25">
      <w:pPr>
        <w:rPr>
          <w:del w:id="391" w:author="Jesse Pot" w:date="2017-06-29T10:15:00Z"/>
          <w:rFonts w:ascii="Cambria" w:eastAsiaTheme="minorEastAsia" w:hAnsi="Cambria"/>
          <w:i/>
          <w:color w:val="00B050"/>
          <w:lang w:val="nl-NL" w:eastAsia="nl-NL"/>
        </w:rPr>
      </w:pPr>
      <w:del w:id="392" w:author="Jesse Pot" w:date="2017-06-29T10:15:00Z">
        <w:r w:rsidRPr="00CF4DCA" w:rsidDel="000C2208">
          <w:rPr>
            <w:rFonts w:ascii="Cambria" w:eastAsiaTheme="minorEastAsia" w:hAnsi="Cambria"/>
            <w:i/>
            <w:color w:val="00B050"/>
            <w:lang w:val="nl-NL" w:eastAsia="nl-NL"/>
          </w:rPr>
          <w:delText xml:space="preserve">Opmerking voor techniek: Als een gebruiker op het vraagteken-icoontje klikt, opent er een pop-up met tips om een goed wachtwoord op te stellen.” </w:delText>
        </w:r>
      </w:del>
    </w:p>
    <w:p w14:paraId="74B3BFB5" w14:textId="77777777" w:rsidR="006E2D25" w:rsidRPr="00CF4DCA" w:rsidRDefault="006E2D25" w:rsidP="006E2D25">
      <w:pPr>
        <w:rPr>
          <w:rFonts w:ascii="Cambria" w:eastAsiaTheme="minorEastAsia" w:hAnsi="Cambria"/>
          <w:i/>
          <w:lang w:val="nl-NL" w:eastAsia="nl-NL"/>
        </w:rPr>
      </w:pPr>
    </w:p>
    <w:p w14:paraId="2ECE6B22" w14:textId="77777777" w:rsidR="006E2D25" w:rsidRPr="00CF4DCA" w:rsidRDefault="006E2D25" w:rsidP="006E2D25">
      <w:pPr>
        <w:pStyle w:val="Kop2"/>
        <w:rPr>
          <w:lang w:val="nl-NL"/>
        </w:rPr>
      </w:pPr>
      <w:r w:rsidRPr="00CF4DCA">
        <w:rPr>
          <w:lang w:val="nl-NL"/>
        </w:rPr>
        <w:t>Formulierontwerp</w:t>
      </w:r>
    </w:p>
    <w:p w14:paraId="3FF0C2CE" w14:textId="77777777" w:rsidR="006E2D25" w:rsidRPr="00CF4DCA" w:rsidRDefault="006E2D25" w:rsidP="006E2D25">
      <w:pPr>
        <w:rPr>
          <w:rFonts w:ascii="Cambria" w:hAnsi="Cambria"/>
          <w:i/>
          <w:color w:val="00B050"/>
          <w:lang w:val="nl-NL"/>
        </w:rPr>
      </w:pPr>
    </w:p>
    <w:p w14:paraId="126E2F4E" w14:textId="35B6B10F" w:rsidR="006E2D25" w:rsidRPr="00CF4DCA" w:rsidDel="000C2208" w:rsidRDefault="006E2D25">
      <w:pPr>
        <w:ind w:left="284"/>
        <w:rPr>
          <w:del w:id="393" w:author="Jesse Pot" w:date="2017-06-29T10:31:00Z"/>
          <w:rFonts w:ascii="Cambria" w:hAnsi="Cambria"/>
          <w:i/>
          <w:color w:val="00B050"/>
          <w:lang w:val="nl-NL"/>
        </w:rPr>
        <w:pPrChange w:id="394" w:author="Jesse Pot" w:date="2017-06-29T10:31:00Z">
          <w:pPr/>
        </w:pPrChange>
      </w:pPr>
      <w:del w:id="395" w:author="Jesse Pot" w:date="2017-06-29T10:31:00Z">
        <w:r w:rsidRPr="00CF4DCA" w:rsidDel="000C2208">
          <w:rPr>
            <w:rFonts w:ascii="Cambria" w:hAnsi="Cambria"/>
            <w:i/>
            <w:color w:val="00B050"/>
            <w:lang w:val="nl-NL"/>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28198E57" w14:textId="4AA42854" w:rsidR="006E2D25" w:rsidRPr="00CF4DCA" w:rsidDel="000C2208" w:rsidRDefault="006E2D25">
      <w:pPr>
        <w:pStyle w:val="Lijstalinea"/>
        <w:widowControl/>
        <w:ind w:left="284"/>
        <w:contextualSpacing/>
        <w:rPr>
          <w:del w:id="396" w:author="Jesse Pot" w:date="2017-06-29T10:31:00Z"/>
          <w:rFonts w:ascii="Cambria" w:eastAsiaTheme="minorEastAsia" w:hAnsi="Cambria"/>
          <w:i/>
          <w:color w:val="00B050"/>
          <w:lang w:val="nl-NL" w:eastAsia="nl-NL"/>
        </w:rPr>
        <w:pPrChange w:id="397" w:author="Jesse Pot" w:date="2017-06-29T10:31:00Z">
          <w:pPr>
            <w:pStyle w:val="Lijstalinea"/>
            <w:widowControl/>
            <w:numPr>
              <w:numId w:val="35"/>
            </w:numPr>
            <w:ind w:left="284" w:hanging="284"/>
            <w:contextualSpacing/>
          </w:pPr>
        </w:pPrChange>
      </w:pPr>
      <w:del w:id="398" w:author="Jesse Pot" w:date="2017-06-29T10:31:00Z">
        <w:r w:rsidRPr="00CF4DCA" w:rsidDel="000C2208">
          <w:rPr>
            <w:rFonts w:ascii="Cambria" w:eastAsiaTheme="minorEastAsia" w:hAnsi="Cambria"/>
            <w:i/>
            <w:color w:val="00B050"/>
            <w:lang w:val="nl-NL" w:eastAsia="nl-NL"/>
          </w:rPr>
          <w:delText>Maak een strak en overzichtelijk ontwerp</w:delText>
        </w:r>
      </w:del>
    </w:p>
    <w:p w14:paraId="7776729F" w14:textId="144F21B4" w:rsidR="006E2D25" w:rsidRPr="00CF4DCA" w:rsidDel="000C2208" w:rsidRDefault="006E2D25">
      <w:pPr>
        <w:pStyle w:val="Lijstalinea"/>
        <w:widowControl/>
        <w:ind w:left="284"/>
        <w:contextualSpacing/>
        <w:rPr>
          <w:del w:id="399" w:author="Jesse Pot" w:date="2017-06-29T10:31:00Z"/>
          <w:rFonts w:ascii="Cambria" w:eastAsiaTheme="minorEastAsia" w:hAnsi="Cambria"/>
          <w:i/>
          <w:color w:val="00B050"/>
          <w:lang w:val="nl-NL" w:eastAsia="nl-NL"/>
        </w:rPr>
        <w:pPrChange w:id="400" w:author="Jesse Pot" w:date="2017-06-29T10:31:00Z">
          <w:pPr>
            <w:pStyle w:val="Lijstalinea"/>
            <w:widowControl/>
            <w:numPr>
              <w:numId w:val="35"/>
            </w:numPr>
            <w:ind w:left="284" w:hanging="284"/>
            <w:contextualSpacing/>
          </w:pPr>
        </w:pPrChange>
      </w:pPr>
      <w:del w:id="401" w:author="Jesse Pot" w:date="2017-06-29T10:31:00Z">
        <w:r w:rsidRPr="00CF4DCA" w:rsidDel="000C2208">
          <w:rPr>
            <w:rFonts w:ascii="Cambria" w:eastAsiaTheme="minorEastAsia" w:hAnsi="Cambria"/>
            <w:i/>
            <w:color w:val="00B050"/>
            <w:lang w:val="nl-NL" w:eastAsia="nl-NL"/>
          </w:rPr>
          <w:delText>Maak een formulier aantrekkelijk</w:delText>
        </w:r>
      </w:del>
    </w:p>
    <w:p w14:paraId="161847DC" w14:textId="3ACCBF39" w:rsidR="006E2D25" w:rsidRPr="00CF4DCA" w:rsidDel="000C2208" w:rsidRDefault="006E2D25">
      <w:pPr>
        <w:pStyle w:val="Lijstalinea"/>
        <w:widowControl/>
        <w:ind w:left="284"/>
        <w:contextualSpacing/>
        <w:rPr>
          <w:del w:id="402" w:author="Jesse Pot" w:date="2017-06-29T10:31:00Z"/>
          <w:rFonts w:ascii="Cambria" w:eastAsiaTheme="minorEastAsia" w:hAnsi="Cambria"/>
          <w:i/>
          <w:color w:val="00B050"/>
          <w:lang w:val="nl-NL" w:eastAsia="nl-NL"/>
        </w:rPr>
        <w:pPrChange w:id="403" w:author="Jesse Pot" w:date="2017-06-29T10:31:00Z">
          <w:pPr>
            <w:pStyle w:val="Lijstalinea"/>
            <w:widowControl/>
            <w:numPr>
              <w:numId w:val="35"/>
            </w:numPr>
            <w:ind w:left="284" w:hanging="284"/>
            <w:contextualSpacing/>
          </w:pPr>
        </w:pPrChange>
      </w:pPr>
      <w:del w:id="404" w:author="Jesse Pot" w:date="2017-06-29T10:31:00Z">
        <w:r w:rsidRPr="00CF4DCA" w:rsidDel="000C2208">
          <w:rPr>
            <w:rFonts w:ascii="Cambria" w:eastAsiaTheme="minorEastAsia" w:hAnsi="Cambria"/>
            <w:i/>
            <w:color w:val="00B050"/>
            <w:lang w:val="nl-NL" w:eastAsia="nl-NL"/>
          </w:rPr>
          <w:delText>Geef duidelijk weer welke velden verplicht ingevuld moeten worden</w:delText>
        </w:r>
      </w:del>
    </w:p>
    <w:p w14:paraId="3C896D68" w14:textId="3057E774" w:rsidR="006E2D25" w:rsidRPr="00CF4DCA" w:rsidDel="000C2208" w:rsidRDefault="006E2D25">
      <w:pPr>
        <w:pStyle w:val="Lijstalinea"/>
        <w:widowControl/>
        <w:ind w:left="284"/>
        <w:contextualSpacing/>
        <w:rPr>
          <w:del w:id="405" w:author="Jesse Pot" w:date="2017-06-29T10:31:00Z"/>
          <w:rFonts w:ascii="Cambria" w:eastAsiaTheme="minorEastAsia" w:hAnsi="Cambria"/>
          <w:i/>
          <w:color w:val="00B050"/>
          <w:lang w:val="nl-NL" w:eastAsia="nl-NL"/>
        </w:rPr>
        <w:pPrChange w:id="406" w:author="Jesse Pot" w:date="2017-06-29T10:31:00Z">
          <w:pPr>
            <w:pStyle w:val="Lijstalinea"/>
            <w:widowControl/>
            <w:numPr>
              <w:numId w:val="35"/>
            </w:numPr>
            <w:ind w:left="284" w:hanging="284"/>
            <w:contextualSpacing/>
          </w:pPr>
        </w:pPrChange>
      </w:pPr>
      <w:del w:id="407" w:author="Jesse Pot" w:date="2017-06-29T10:31:00Z">
        <w:r w:rsidRPr="00CF4DCA" w:rsidDel="000C2208">
          <w:rPr>
            <w:rFonts w:ascii="Cambria" w:eastAsiaTheme="minorEastAsia" w:hAnsi="Cambria"/>
            <w:i/>
            <w:color w:val="00B050"/>
            <w:lang w:val="nl-NL" w:eastAsia="nl-NL"/>
          </w:rPr>
          <w:delText>Zet gegevens die bij elkaar horen, bij elkaar en breng visueel scheiding aan tussen groepen gegevens</w:delText>
        </w:r>
      </w:del>
    </w:p>
    <w:p w14:paraId="7F37083E" w14:textId="7077F384" w:rsidR="006E2D25" w:rsidRPr="00CF4DCA" w:rsidDel="000C2208" w:rsidRDefault="006E2D25">
      <w:pPr>
        <w:pStyle w:val="Lijstalinea"/>
        <w:widowControl/>
        <w:ind w:left="284"/>
        <w:contextualSpacing/>
        <w:rPr>
          <w:del w:id="408" w:author="Jesse Pot" w:date="2017-06-29T10:31:00Z"/>
          <w:rFonts w:ascii="Cambria" w:eastAsiaTheme="minorEastAsia" w:hAnsi="Cambria"/>
          <w:i/>
          <w:color w:val="00B050"/>
          <w:lang w:val="nl-NL" w:eastAsia="nl-NL"/>
        </w:rPr>
        <w:pPrChange w:id="409" w:author="Jesse Pot" w:date="2017-06-29T10:31:00Z">
          <w:pPr>
            <w:pStyle w:val="Lijstalinea"/>
            <w:widowControl/>
            <w:numPr>
              <w:numId w:val="35"/>
            </w:numPr>
            <w:ind w:left="284" w:hanging="284"/>
            <w:contextualSpacing/>
          </w:pPr>
        </w:pPrChange>
      </w:pPr>
      <w:del w:id="410" w:author="Jesse Pot" w:date="2017-06-29T10:31:00Z">
        <w:r w:rsidRPr="00CF4DCA" w:rsidDel="000C2208">
          <w:rPr>
            <w:rFonts w:ascii="Cambria" w:eastAsiaTheme="minorEastAsia" w:hAnsi="Cambria"/>
            <w:i/>
            <w:color w:val="00B050"/>
            <w:lang w:val="nl-NL" w:eastAsia="nl-NL"/>
          </w:rPr>
          <w:delText>Maak formulieren niet te groot. Zij gaan er al snel ingewikkeld uitzien. Verdeel liever het formulier over verschillende pagina's</w:delText>
        </w:r>
      </w:del>
    </w:p>
    <w:p w14:paraId="7D442E14" w14:textId="795DB006" w:rsidR="006E2D25" w:rsidRPr="00CF4DCA" w:rsidDel="000C2208" w:rsidRDefault="006E2D25">
      <w:pPr>
        <w:pStyle w:val="Lijstalinea"/>
        <w:widowControl/>
        <w:ind w:left="284"/>
        <w:contextualSpacing/>
        <w:rPr>
          <w:del w:id="411" w:author="Jesse Pot" w:date="2017-06-29T10:31:00Z"/>
          <w:rFonts w:ascii="Cambria" w:eastAsiaTheme="minorEastAsia" w:hAnsi="Cambria"/>
          <w:i/>
          <w:color w:val="00B050"/>
          <w:lang w:val="nl-NL" w:eastAsia="nl-NL"/>
        </w:rPr>
        <w:pPrChange w:id="412" w:author="Jesse Pot" w:date="2017-06-29T10:31:00Z">
          <w:pPr>
            <w:pStyle w:val="Lijstalinea"/>
            <w:widowControl/>
            <w:numPr>
              <w:numId w:val="35"/>
            </w:numPr>
            <w:ind w:left="284" w:hanging="284"/>
            <w:contextualSpacing/>
          </w:pPr>
        </w:pPrChange>
      </w:pPr>
      <w:del w:id="413" w:author="Jesse Pot" w:date="2017-06-29T10:31:00Z">
        <w:r w:rsidRPr="00CF4DCA" w:rsidDel="000C2208">
          <w:rPr>
            <w:rFonts w:ascii="Cambria" w:eastAsiaTheme="minorEastAsia" w:hAnsi="Cambria"/>
            <w:i/>
            <w:color w:val="00B050"/>
            <w:lang w:val="nl-NL" w:eastAsia="nl-NL"/>
          </w:rPr>
          <w:delText>Maak eventueel dynamische formulieren waarin vragen die niet ter zake doen, worden weggelaten</w:delText>
        </w:r>
      </w:del>
    </w:p>
    <w:p w14:paraId="3BA8A356" w14:textId="1A36BCFC" w:rsidR="006E2D25" w:rsidRPr="00CF4DCA" w:rsidDel="000C2208" w:rsidRDefault="006E2D25">
      <w:pPr>
        <w:pStyle w:val="Lijstalinea"/>
        <w:widowControl/>
        <w:ind w:left="284"/>
        <w:contextualSpacing/>
        <w:rPr>
          <w:del w:id="414" w:author="Jesse Pot" w:date="2017-06-29T10:31:00Z"/>
          <w:rFonts w:ascii="Cambria" w:hAnsi="Cambria"/>
          <w:i/>
          <w:color w:val="00B050"/>
          <w:lang w:val="nl-NL"/>
        </w:rPr>
        <w:pPrChange w:id="415" w:author="Jesse Pot" w:date="2017-06-29T10:31:00Z">
          <w:pPr/>
        </w:pPrChange>
      </w:pPr>
    </w:p>
    <w:p w14:paraId="4F8EEDA3" w14:textId="1D73C6C7" w:rsidR="006E2D25" w:rsidRPr="00CF4DCA" w:rsidDel="000C2208" w:rsidRDefault="006E2D25">
      <w:pPr>
        <w:pStyle w:val="Lijstalinea"/>
        <w:widowControl/>
        <w:ind w:left="284"/>
        <w:contextualSpacing/>
        <w:rPr>
          <w:del w:id="416" w:author="Jesse Pot" w:date="2017-06-29T10:31:00Z"/>
          <w:rFonts w:ascii="Cambria" w:hAnsi="Cambria"/>
          <w:i/>
          <w:color w:val="00B050"/>
          <w:lang w:val="nl-NL"/>
        </w:rPr>
        <w:pPrChange w:id="417" w:author="Jesse Pot" w:date="2017-06-29T10:31:00Z">
          <w:pPr/>
        </w:pPrChange>
      </w:pPr>
      <w:del w:id="418" w:author="Jesse Pot" w:date="2017-06-29T10:31:00Z">
        <w:r w:rsidRPr="00CF4DCA" w:rsidDel="000C2208">
          <w:rPr>
            <w:rFonts w:ascii="Cambria" w:hAnsi="Cambria"/>
            <w:i/>
            <w:color w:val="00B050"/>
            <w:lang w:val="nl-NL"/>
          </w:rPr>
          <w:delText>Maak van elk formulier eerst een ontwerp, waaruit duidelijk blijkt welke besturingselementen worden gebruikt en welke velden verplicht moeten worden ingevuld. Dat wordt meestal met een * aangeduid.</w:delText>
        </w:r>
      </w:del>
    </w:p>
    <w:p w14:paraId="393F666C" w14:textId="77777777" w:rsidR="006E2D25" w:rsidRPr="00CF4DCA" w:rsidRDefault="006E2D25">
      <w:pPr>
        <w:pStyle w:val="Lijstalinea"/>
        <w:widowControl/>
        <w:ind w:left="284"/>
        <w:contextualSpacing/>
        <w:rPr>
          <w:rFonts w:ascii="Cambria" w:hAnsi="Cambria"/>
          <w:lang w:val="nl-NL"/>
        </w:rPr>
        <w:pPrChange w:id="419" w:author="Jesse Pot" w:date="2017-06-29T10:31:00Z">
          <w:pPr/>
        </w:pPrChange>
      </w:pPr>
    </w:p>
    <w:p w14:paraId="50491FC4" w14:textId="77777777" w:rsidR="006E2D25" w:rsidRPr="000108DE" w:rsidRDefault="006E2D25" w:rsidP="006E2D25">
      <w:pPr>
        <w:rPr>
          <w:rFonts w:ascii="Cambria" w:hAnsi="Cambria"/>
          <w:lang w:val="nl-NL"/>
          <w:rPrChange w:id="420" w:author="Jesse Pot" w:date="2017-06-29T10:32:00Z">
            <w:rPr>
              <w:rFonts w:ascii="Cambria" w:hAnsi="Cambria"/>
              <w:color w:val="0432FF"/>
              <w:lang w:val="nl-NL"/>
            </w:rPr>
          </w:rPrChange>
        </w:rPr>
      </w:pPr>
      <w:r w:rsidRPr="000108DE">
        <w:rPr>
          <w:rFonts w:ascii="Cambria" w:hAnsi="Cambria"/>
          <w:lang w:val="nl-NL"/>
          <w:rPrChange w:id="421" w:author="Jesse Pot" w:date="2017-06-29T10:32:00Z">
            <w:rPr>
              <w:rFonts w:ascii="Cambria" w:hAnsi="Cambria"/>
              <w:color w:val="0432FF"/>
              <w:lang w:val="nl-NL"/>
            </w:rPr>
          </w:rPrChange>
        </w:rPr>
        <w:t>Hieronder ziet u het formulierontwerp voor het formulier Aanmelden.</w:t>
      </w:r>
    </w:p>
    <w:p w14:paraId="20547693" w14:textId="77777777" w:rsidR="006E2D25" w:rsidRPr="00CF4DCA" w:rsidRDefault="006E2D25" w:rsidP="006E2D25">
      <w:pPr>
        <w:rPr>
          <w:rFonts w:ascii="Cambria" w:hAnsi="Cambria"/>
          <w:lang w:val="nl-NL"/>
        </w:rPr>
      </w:pPr>
    </w:p>
    <w:p w14:paraId="6355AD1B" w14:textId="6BA31E6D" w:rsidR="006E2D25" w:rsidRPr="00CF4DCA" w:rsidRDefault="006E2D25" w:rsidP="006E2D25">
      <w:pPr>
        <w:rPr>
          <w:rFonts w:ascii="Cambria" w:hAnsi="Cambria"/>
          <w:lang w:val="nl-NL"/>
        </w:rPr>
      </w:pPr>
      <w:del w:id="422" w:author="Jesse Pot" w:date="2017-06-29T10:32:00Z">
        <w:r w:rsidRPr="00CF4DCA" w:rsidDel="000108DE">
          <w:rPr>
            <w:rFonts w:ascii="Cambria" w:hAnsi="Cambria"/>
            <w:noProof/>
            <w:lang w:val="nl-NL" w:eastAsia="nl-NL"/>
          </w:rPr>
          <w:drawing>
            <wp:inline distT="0" distB="0" distL="0" distR="0" wp14:anchorId="10CE7206" wp14:editId="3EEF2945">
              <wp:extent cx="3459868" cy="1865387"/>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3">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ins w:id="423" w:author="Jesse Pot" w:date="2017-07-03T18:10:00Z">
        <w:r w:rsidR="009A269F">
          <w:rPr>
            <w:rFonts w:ascii="Cambria" w:hAnsi="Cambria"/>
            <w:noProof/>
            <w:lang w:val="nl-NL" w:eastAsia="nl-NL"/>
          </w:rPr>
          <w:drawing>
            <wp:inline distT="0" distB="0" distL="0" distR="0" wp14:anchorId="59D811C9" wp14:editId="7BFB1D61">
              <wp:extent cx="3930015" cy="3581400"/>
              <wp:effectExtent l="0" t="0" r="0" b="0"/>
              <wp:docPr id="9" name="Afbeelding 9" descr="C:\Users\potje\AppData\Local\Microsoft\Windows\INetCache\Content.Word\formulier 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tje\AppData\Local\Microsoft\Windows\INetCache\Content.Word\formulier ontwer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015" cy="3581400"/>
                      </a:xfrm>
                      <a:prstGeom prst="rect">
                        <a:avLst/>
                      </a:prstGeom>
                      <a:noFill/>
                      <a:ln>
                        <a:noFill/>
                      </a:ln>
                    </pic:spPr>
                  </pic:pic>
                </a:graphicData>
              </a:graphic>
            </wp:inline>
          </w:drawing>
        </w:r>
      </w:ins>
      <w:bookmarkStart w:id="424" w:name="_GoBack"/>
      <w:bookmarkEnd w:id="424"/>
    </w:p>
    <w:p w14:paraId="68DEDE7D" w14:textId="77777777" w:rsidR="006E2D25" w:rsidRPr="00CF4DCA" w:rsidRDefault="006E2D25" w:rsidP="006E2D25">
      <w:pPr>
        <w:spacing w:line="360" w:lineRule="auto"/>
        <w:rPr>
          <w:rFonts w:ascii="Cambria" w:hAnsi="Cambria"/>
          <w:lang w:val="nl-NL"/>
        </w:rPr>
      </w:pPr>
    </w:p>
    <w:p w14:paraId="490A6103" w14:textId="77777777" w:rsidR="006E2D25" w:rsidRPr="00CF4DCA" w:rsidRDefault="006E2D25" w:rsidP="006E2D25">
      <w:pPr>
        <w:pStyle w:val="Plattetekst"/>
        <w:rPr>
          <w:i/>
          <w:color w:val="FF0000"/>
          <w:lang w:val="nl-NL"/>
        </w:rPr>
      </w:pPr>
    </w:p>
    <w:p w14:paraId="2E3896BE" w14:textId="77777777" w:rsidR="006E2D25" w:rsidRPr="00CF4DCA" w:rsidRDefault="006E2D25" w:rsidP="006E2D25">
      <w:pPr>
        <w:pStyle w:val="Kop1"/>
        <w:rPr>
          <w:lang w:val="nl-NL"/>
        </w:rPr>
      </w:pPr>
      <w:r w:rsidRPr="00CF4DCA">
        <w:rPr>
          <w:lang w:val="nl-NL"/>
        </w:rPr>
        <w:t>Grafisch Ontwerp</w:t>
      </w:r>
    </w:p>
    <w:p w14:paraId="4BFBCB05" w14:textId="77777777" w:rsidR="006E2D25" w:rsidRPr="00CF4DCA" w:rsidRDefault="006E2D25" w:rsidP="006E2D25">
      <w:pPr>
        <w:pStyle w:val="Plattetekst"/>
        <w:rPr>
          <w:lang w:val="nl-NL"/>
        </w:rPr>
      </w:pPr>
    </w:p>
    <w:p w14:paraId="2C74A65E" w14:textId="45ADBA0E" w:rsidR="000C2208" w:rsidRPr="009F4776" w:rsidRDefault="000C2208" w:rsidP="000C2208">
      <w:pPr>
        <w:pStyle w:val="Plattetekst"/>
        <w:rPr>
          <w:moveTo w:id="425" w:author="Jesse Pot" w:date="2017-06-29T10:20:00Z"/>
          <w:lang w:val="nl-NL"/>
        </w:rPr>
      </w:pPr>
      <w:ins w:id="426" w:author="Jesse Pot" w:date="2017-06-29T10:18:00Z">
        <w:r>
          <w:rPr>
            <w:lang w:val="nl-NL"/>
          </w:rPr>
          <w:t>De hoofdkleuren van de website zijn rood zwart en wit. Het gebruikte lettertype is</w:t>
        </w:r>
      </w:ins>
      <w:ins w:id="427" w:author="Jesse Pot" w:date="2017-06-29T10:19:00Z">
        <w:r>
          <w:rPr>
            <w:lang w:val="nl-NL"/>
          </w:rPr>
          <w:t xml:space="preserve"> </w:t>
        </w:r>
        <w:r w:rsidRPr="000C2208">
          <w:rPr>
            <w:lang w:val="nl-NL"/>
          </w:rPr>
          <w:t>Montserrat, sans-</w:t>
        </w:r>
        <w:proofErr w:type="spellStart"/>
        <w:r w:rsidRPr="000C2208">
          <w:rPr>
            <w:lang w:val="nl-NL"/>
          </w:rPr>
          <w:t>serif</w:t>
        </w:r>
      </w:ins>
      <w:proofErr w:type="spellEnd"/>
      <w:ins w:id="428" w:author="Jesse Pot" w:date="2017-06-29T10:20:00Z">
        <w:r>
          <w:rPr>
            <w:lang w:val="nl-NL"/>
          </w:rPr>
          <w:t>.</w:t>
        </w:r>
        <w:r w:rsidRPr="000C2208">
          <w:rPr>
            <w:lang w:val="nl-NL"/>
          </w:rPr>
          <w:t xml:space="preserve"> </w:t>
        </w:r>
      </w:ins>
      <w:moveToRangeStart w:id="429" w:author="Jesse Pot" w:date="2017-06-29T10:20:00Z" w:name="move486494931"/>
      <w:moveTo w:id="430" w:author="Jesse Pot" w:date="2017-06-29T10:20:00Z">
        <w:r w:rsidRPr="009F4776">
          <w:rPr>
            <w:lang w:val="nl-NL"/>
          </w:rPr>
          <w:t>De website heeft een professionele maar vlotte uitstraling.</w:t>
        </w:r>
      </w:moveTo>
    </w:p>
    <w:p w14:paraId="121F26D6" w14:textId="77777777" w:rsidR="000C2208" w:rsidRPr="00CF4DCA" w:rsidRDefault="000C2208" w:rsidP="000C2208">
      <w:pPr>
        <w:pStyle w:val="Plattetekst"/>
        <w:rPr>
          <w:moveTo w:id="431" w:author="Jesse Pot" w:date="2017-06-29T10:20:00Z"/>
          <w:color w:val="0432FF"/>
          <w:lang w:val="nl-NL"/>
        </w:rPr>
      </w:pPr>
    </w:p>
    <w:moveToRangeEnd w:id="429"/>
    <w:p w14:paraId="15A84A0C" w14:textId="2A4A8EBB" w:rsidR="006E2D25" w:rsidRPr="00CF4DCA" w:rsidDel="000C2208" w:rsidRDefault="006E2D25" w:rsidP="006E2D25">
      <w:pPr>
        <w:pStyle w:val="Plattetekst"/>
        <w:rPr>
          <w:del w:id="432" w:author="Jesse Pot" w:date="2017-06-29T10:18:00Z"/>
          <w:i/>
          <w:color w:val="00B050"/>
          <w:lang w:val="nl-NL"/>
        </w:rPr>
      </w:pPr>
      <w:del w:id="433" w:author="Jesse Pot" w:date="2017-06-29T10:18:00Z">
        <w:r w:rsidRPr="00CF4DCA" w:rsidDel="000C2208">
          <w:rPr>
            <w:i/>
            <w:color w:val="00B050"/>
            <w:lang w:val="nl-NL"/>
          </w:rPr>
          <w:delText>Vaak wordt het FO opgeleverd in combinatie met een los Grafisch Ontwerp. Als dat het geval is, verwijs dan kort naar dit document. Soms komt het voor dat het GO als hoofdstuk is opgenomen in het FO. Dit wordt aangegeven in  de projectopdracht.</w:delText>
        </w:r>
      </w:del>
    </w:p>
    <w:p w14:paraId="742D6FEB" w14:textId="276EF699" w:rsidR="006E2D25" w:rsidRPr="00CF4DCA" w:rsidDel="000C2208" w:rsidRDefault="006E2D25" w:rsidP="006E2D25">
      <w:pPr>
        <w:pStyle w:val="Plattetekst"/>
        <w:rPr>
          <w:del w:id="434" w:author="Jesse Pot" w:date="2017-06-29T10:18:00Z"/>
          <w:i/>
          <w:color w:val="00B050"/>
          <w:lang w:val="nl-NL"/>
        </w:rPr>
      </w:pPr>
    </w:p>
    <w:p w14:paraId="0E2B881B" w14:textId="544F87DF" w:rsidR="006E2D25" w:rsidRPr="00CF4DCA" w:rsidDel="000C2208" w:rsidRDefault="006E2D25" w:rsidP="006E2D25">
      <w:pPr>
        <w:pStyle w:val="Plattetekst"/>
        <w:rPr>
          <w:del w:id="435" w:author="Jesse Pot" w:date="2017-06-29T10:18:00Z"/>
          <w:i/>
          <w:color w:val="00B050"/>
          <w:lang w:val="nl-NL"/>
        </w:rPr>
      </w:pPr>
      <w:del w:id="436" w:author="Jesse Pot" w:date="2017-06-29T10:18:00Z">
        <w:r w:rsidRPr="00CF4DCA" w:rsidDel="000C2208">
          <w:rPr>
            <w:i/>
            <w:color w:val="00B050"/>
            <w:lang w:val="nl-NL"/>
          </w:rPr>
          <w:delText>Vermeld in dit hoofdstuk heel kort de belangrijkste grafisch kenmerken, zoals kleuren, sfeer en lettertypes. Verwijs voor meer detail eventueel naar het document Grafisch Ontwerp.</w:delText>
        </w:r>
      </w:del>
    </w:p>
    <w:p w14:paraId="37111F7E" w14:textId="77777777" w:rsidR="006E2D25" w:rsidRPr="00CF4DCA" w:rsidDel="000C2208" w:rsidRDefault="006E2D25" w:rsidP="006E2D25">
      <w:pPr>
        <w:pStyle w:val="Plattetekst"/>
        <w:rPr>
          <w:del w:id="437" w:author="Jesse Pot" w:date="2017-06-29T10:20:00Z"/>
          <w:lang w:val="nl-NL"/>
        </w:rPr>
      </w:pPr>
    </w:p>
    <w:p w14:paraId="26F1FAA5" w14:textId="31A7F6CB" w:rsidR="006E2D25" w:rsidRPr="000C2208" w:rsidDel="000C2208" w:rsidRDefault="006E2D25" w:rsidP="00FA4A5F">
      <w:pPr>
        <w:pStyle w:val="Plattetekst"/>
        <w:rPr>
          <w:del w:id="438" w:author="Jesse Pot" w:date="2017-06-29T10:20:00Z"/>
          <w:moveFrom w:id="439" w:author="Jesse Pot" w:date="2017-06-29T10:20:00Z"/>
          <w:lang w:val="nl-NL"/>
          <w:rPrChange w:id="440" w:author="Jesse Pot" w:date="2017-06-29T10:19:00Z">
            <w:rPr>
              <w:del w:id="441" w:author="Jesse Pot" w:date="2017-06-29T10:20:00Z"/>
              <w:moveFrom w:id="442" w:author="Jesse Pot" w:date="2017-06-29T10:20:00Z"/>
              <w:color w:val="0432FF"/>
              <w:lang w:val="nl-NL"/>
            </w:rPr>
          </w:rPrChange>
        </w:rPr>
      </w:pPr>
      <w:del w:id="443" w:author="Jesse Pot" w:date="2017-06-29T10:20:00Z">
        <w:r w:rsidRPr="00CF4DCA" w:rsidDel="000C2208">
          <w:rPr>
            <w:color w:val="0432FF"/>
            <w:lang w:val="nl-NL"/>
          </w:rPr>
          <w:delText xml:space="preserve">De hoofdkleuren van de website zijn blauw en groen. De gebruikte lettertypes zijn Verdana en Cambria. Als grafische elementen zullen het logo en de huisstijl van de ASTE Universiteit op elke pagina zichtbaar zijn. </w:delText>
        </w:r>
      </w:del>
      <w:moveFromRangeStart w:id="444" w:author="Jesse Pot" w:date="2017-06-29T10:20:00Z" w:name="move486494931"/>
      <w:moveFrom w:id="445" w:author="Jesse Pot" w:date="2017-06-29T10:20:00Z">
        <w:del w:id="446" w:author="Jesse Pot" w:date="2017-06-29T10:20:00Z">
          <w:r w:rsidRPr="000C2208" w:rsidDel="000C2208">
            <w:rPr>
              <w:lang w:val="nl-NL"/>
              <w:rPrChange w:id="447" w:author="Jesse Pot" w:date="2017-06-29T10:19:00Z">
                <w:rPr>
                  <w:color w:val="0432FF"/>
                  <w:lang w:val="nl-NL"/>
                </w:rPr>
              </w:rPrChange>
            </w:rPr>
            <w:delText>De website heeft een professionele maar vlotte uitstraling.</w:delText>
          </w:r>
        </w:del>
      </w:moveFrom>
    </w:p>
    <w:moveFromRangeEnd w:id="444"/>
    <w:p w14:paraId="2C294590" w14:textId="6EFF167A" w:rsidR="006E2D25" w:rsidRPr="00CF4DCA" w:rsidDel="000C2208" w:rsidRDefault="006E2D25">
      <w:pPr>
        <w:pStyle w:val="Plattetekst"/>
        <w:rPr>
          <w:del w:id="448" w:author="Jesse Pot" w:date="2017-06-29T10:20:00Z"/>
          <w:color w:val="0432FF"/>
          <w:lang w:val="nl-NL"/>
        </w:rPr>
      </w:pPr>
    </w:p>
    <w:p w14:paraId="465E72F0" w14:textId="7D60F840" w:rsidR="006E2D25" w:rsidRPr="00CF4DCA" w:rsidRDefault="006E2D25">
      <w:pPr>
        <w:pStyle w:val="Plattetekst"/>
        <w:rPr>
          <w:color w:val="0432FF"/>
          <w:lang w:val="nl-NL"/>
        </w:rPr>
      </w:pPr>
      <w:del w:id="449" w:author="Jesse Pot" w:date="2017-06-29T10:20:00Z">
        <w:r w:rsidRPr="00CF4DCA" w:rsidDel="000C2208">
          <w:rPr>
            <w:color w:val="0432FF"/>
            <w:lang w:val="nl-NL"/>
          </w:rPr>
          <w:delText>Voor gedetailleerde informatie verwijzen wij u naar het document Grafisch Ontwerp Studentvolgsysteem, versie 1.0, 28 april 2016, door T. Starter, D. Medestudent en H.A. Student.</w:delText>
        </w:r>
      </w:del>
    </w:p>
    <w:p w14:paraId="306C41EC" w14:textId="77777777" w:rsidR="006E2D25" w:rsidRPr="00CF4DCA" w:rsidRDefault="006E2D25" w:rsidP="006E2D25">
      <w:pPr>
        <w:pStyle w:val="Plattetekst"/>
        <w:rPr>
          <w:lang w:val="nl-NL"/>
        </w:rPr>
      </w:pPr>
    </w:p>
    <w:p w14:paraId="606AF2CC" w14:textId="43C22ED0" w:rsidR="00ED7EB9" w:rsidRPr="00CF4DCA" w:rsidDel="00842760" w:rsidRDefault="00ED7EB9" w:rsidP="00C14A68">
      <w:pPr>
        <w:pStyle w:val="Kop1"/>
        <w:rPr>
          <w:del w:id="450" w:author="Jesse Pot" w:date="2017-06-28T22:10:00Z"/>
          <w:lang w:val="nl-NL"/>
        </w:rPr>
      </w:pPr>
      <w:del w:id="451" w:author="Jesse Pot" w:date="2017-06-28T22:10:00Z">
        <w:r w:rsidRPr="00CF4DCA" w:rsidDel="00842760">
          <w:rPr>
            <w:lang w:val="nl-NL"/>
          </w:rPr>
          <w:delText>Inleiding</w:delText>
        </w:r>
        <w:bookmarkEnd w:id="142"/>
        <w:bookmarkEnd w:id="143"/>
      </w:del>
    </w:p>
    <w:p w14:paraId="290ADC5B" w14:textId="0B8ABC9B" w:rsidR="005901BA" w:rsidRPr="00CF4DCA" w:rsidDel="00842760" w:rsidRDefault="005901BA" w:rsidP="005901BA">
      <w:pPr>
        <w:pStyle w:val="Plattetekst"/>
        <w:rPr>
          <w:del w:id="452" w:author="Jesse Pot" w:date="2017-06-28T22:10:00Z"/>
          <w:lang w:val="nl-NL"/>
        </w:rPr>
      </w:pPr>
    </w:p>
    <w:p w14:paraId="13FD0BC4" w14:textId="70F55FDA" w:rsidR="00206F66" w:rsidRPr="00CF4DCA" w:rsidDel="00842760" w:rsidRDefault="00206F66" w:rsidP="00206F66">
      <w:pPr>
        <w:pStyle w:val="Plattetekst"/>
        <w:ind w:right="115"/>
        <w:rPr>
          <w:del w:id="453" w:author="Jesse Pot" w:date="2017-06-28T22:10:00Z"/>
          <w:i/>
          <w:color w:val="00B050"/>
          <w:lang w:val="nl-NL"/>
        </w:rPr>
      </w:pPr>
      <w:del w:id="454" w:author="Jesse Pot" w:date="2017-06-28T22:10:00Z">
        <w:r w:rsidRPr="00CF4DCA" w:rsidDel="00842760">
          <w:rPr>
            <w:i/>
            <w:color w:val="00B050"/>
            <w:lang w:val="nl-NL"/>
          </w:rPr>
          <w:delText>In de inleiding van het Functioneel Ontwerp wordt kort maar krachtig beschreven voor welk bedrijf een applicatie wordt gemaakt, wat het bedrijf globaal doet, hoe de opdracht is verworven.</w:delText>
        </w:r>
      </w:del>
    </w:p>
    <w:p w14:paraId="6DB91546" w14:textId="106B34B2" w:rsidR="00206F66" w:rsidRPr="00CF4DCA" w:rsidDel="00842760" w:rsidRDefault="00206F66" w:rsidP="00206F66">
      <w:pPr>
        <w:rPr>
          <w:del w:id="455" w:author="Jesse Pot" w:date="2017-06-28T22:10:00Z"/>
          <w:rFonts w:ascii="Cambria" w:hAnsi="Cambria"/>
          <w:i/>
          <w:lang w:val="nl-NL"/>
        </w:rPr>
      </w:pPr>
    </w:p>
    <w:p w14:paraId="70720BAC" w14:textId="2674E7A6" w:rsidR="00206F66" w:rsidRPr="00CF4DCA" w:rsidDel="00842760" w:rsidRDefault="00206F66" w:rsidP="00206F66">
      <w:pPr>
        <w:rPr>
          <w:del w:id="456" w:author="Jesse Pot" w:date="2017-06-28T22:10:00Z"/>
          <w:rFonts w:ascii="Cambria" w:hAnsi="Cambria"/>
          <w:i/>
          <w:lang w:val="nl-NL"/>
        </w:rPr>
      </w:pPr>
      <w:del w:id="457" w:author="Jesse Pot" w:date="2017-06-28T22:10:00Z">
        <w:r w:rsidRPr="00CF4DCA" w:rsidDel="00842760">
          <w:rPr>
            <w:rFonts w:ascii="Cambria" w:hAnsi="Cambria"/>
            <w:i/>
            <w:lang w:val="nl-NL"/>
          </w:rPr>
          <w:delText>De inleiding is een lopend stuk tekst, m.a.w. er komen geen bullets of opsommingen in voor. Zorg er wel voor dat er een logische verdeling is in alinea's.</w:delText>
        </w:r>
      </w:del>
    </w:p>
    <w:p w14:paraId="6236BF64" w14:textId="6DE78EAA" w:rsidR="00206F66" w:rsidRPr="00CF4DCA" w:rsidDel="00842760" w:rsidRDefault="00206F66" w:rsidP="00206F66">
      <w:pPr>
        <w:rPr>
          <w:del w:id="458" w:author="Jesse Pot" w:date="2017-06-28T22:10:00Z"/>
          <w:rFonts w:ascii="Cambria" w:hAnsi="Cambria"/>
          <w:i/>
          <w:lang w:val="nl-NL"/>
        </w:rPr>
      </w:pPr>
    </w:p>
    <w:p w14:paraId="69594D8C" w14:textId="70CF203B" w:rsidR="00206F66" w:rsidRPr="00CF4DCA" w:rsidDel="00842760" w:rsidRDefault="00206F66" w:rsidP="00206F66">
      <w:pPr>
        <w:rPr>
          <w:del w:id="459" w:author="Jesse Pot" w:date="2017-06-28T22:10:00Z"/>
          <w:rFonts w:ascii="Cambria" w:hAnsi="Cambria"/>
          <w:i/>
          <w:lang w:val="nl-NL"/>
        </w:rPr>
      </w:pPr>
      <w:del w:id="460" w:author="Jesse Pot" w:date="2017-06-28T22:10:00Z">
        <w:r w:rsidRPr="00CF4DCA" w:rsidDel="00842760">
          <w:rPr>
            <w:rFonts w:ascii="Cambria" w:hAnsi="Cambria"/>
            <w:i/>
            <w:lang w:val="nl-NL"/>
          </w:rPr>
          <w:delText>Beschrijf de kern van het project in maximaal zes regels, ofwel wat houdt de opdracht voor het te ontwikkelen informatiesysteem in. Denk hierbij aan de volgende punten:</w:delText>
        </w:r>
      </w:del>
    </w:p>
    <w:p w14:paraId="2200D51E" w14:textId="0CFF3CCF" w:rsidR="00206F66" w:rsidRPr="00CF4DCA" w:rsidDel="00842760" w:rsidRDefault="00206F66" w:rsidP="00206F66">
      <w:pPr>
        <w:pStyle w:val="Lijstalinea"/>
        <w:widowControl/>
        <w:numPr>
          <w:ilvl w:val="0"/>
          <w:numId w:val="33"/>
        </w:numPr>
        <w:contextualSpacing/>
        <w:rPr>
          <w:del w:id="461" w:author="Jesse Pot" w:date="2017-06-28T22:10:00Z"/>
          <w:rFonts w:ascii="Cambria" w:hAnsi="Cambria"/>
          <w:i/>
          <w:color w:val="000000" w:themeColor="text1"/>
          <w:lang w:val="nl-NL"/>
        </w:rPr>
      </w:pPr>
      <w:del w:id="462" w:author="Jesse Pot" w:date="2017-06-28T22:10:00Z">
        <w:r w:rsidRPr="00CF4DCA" w:rsidDel="00842760">
          <w:rPr>
            <w:rFonts w:ascii="Cambria" w:hAnsi="Cambria"/>
            <w:i/>
            <w:color w:val="000000" w:themeColor="text1"/>
            <w:lang w:val="nl-NL"/>
          </w:rPr>
          <w:delText>Algemene beschrijving van het bedrijf van de opdrachtgever.</w:delText>
        </w:r>
      </w:del>
    </w:p>
    <w:p w14:paraId="14FCB0E6" w14:textId="51865DDB" w:rsidR="00206F66" w:rsidRPr="00CF4DCA" w:rsidDel="00842760" w:rsidRDefault="00206F66" w:rsidP="00206F66">
      <w:pPr>
        <w:pStyle w:val="Lijstalinea"/>
        <w:widowControl/>
        <w:numPr>
          <w:ilvl w:val="0"/>
          <w:numId w:val="33"/>
        </w:numPr>
        <w:contextualSpacing/>
        <w:rPr>
          <w:del w:id="463" w:author="Jesse Pot" w:date="2017-06-28T22:10:00Z"/>
          <w:rFonts w:ascii="Cambria" w:hAnsi="Cambria"/>
          <w:i/>
          <w:lang w:val="nl-NL"/>
        </w:rPr>
      </w:pPr>
      <w:del w:id="464" w:author="Jesse Pot" w:date="2017-06-28T22:10:00Z">
        <w:r w:rsidRPr="00CF4DCA" w:rsidDel="00842760">
          <w:rPr>
            <w:rFonts w:ascii="Cambria" w:hAnsi="Cambria"/>
            <w:i/>
            <w:lang w:val="nl-NL"/>
          </w:rPr>
          <w:delText>Zorg dat je de naam van de opdrachtgever noemt.</w:delText>
        </w:r>
      </w:del>
    </w:p>
    <w:p w14:paraId="3D1B2898" w14:textId="5C53E6AC" w:rsidR="00206F66" w:rsidRPr="00CF4DCA" w:rsidDel="00842760" w:rsidRDefault="00206F66" w:rsidP="00206F66">
      <w:pPr>
        <w:pStyle w:val="Lijstalinea"/>
        <w:widowControl/>
        <w:numPr>
          <w:ilvl w:val="0"/>
          <w:numId w:val="33"/>
        </w:numPr>
        <w:contextualSpacing/>
        <w:rPr>
          <w:del w:id="465" w:author="Jesse Pot" w:date="2017-06-28T22:10:00Z"/>
          <w:rFonts w:ascii="Cambria" w:hAnsi="Cambria"/>
          <w:i/>
          <w:lang w:val="nl-NL"/>
        </w:rPr>
      </w:pPr>
      <w:del w:id="466" w:author="Jesse Pot" w:date="2017-06-28T22:10:00Z">
        <w:r w:rsidRPr="00CF4DCA" w:rsidDel="00842760">
          <w:rPr>
            <w:rFonts w:ascii="Cambria" w:hAnsi="Cambria"/>
            <w:i/>
            <w:lang w:val="nl-NL"/>
          </w:rPr>
          <w:delText>Geef aan wie dit verslag schrijft en voor wie je werkt.</w:delText>
        </w:r>
      </w:del>
    </w:p>
    <w:p w14:paraId="55F11C2B" w14:textId="3C9A774F" w:rsidR="00206F66" w:rsidRPr="00CF4DCA" w:rsidDel="00842760" w:rsidRDefault="00206F66" w:rsidP="00206F66">
      <w:pPr>
        <w:pStyle w:val="Lijstalinea"/>
        <w:widowControl/>
        <w:numPr>
          <w:ilvl w:val="0"/>
          <w:numId w:val="33"/>
        </w:numPr>
        <w:contextualSpacing/>
        <w:rPr>
          <w:del w:id="467" w:author="Jesse Pot" w:date="2017-06-28T22:10:00Z"/>
          <w:rFonts w:ascii="Cambria" w:hAnsi="Cambria"/>
          <w:i/>
          <w:color w:val="000000" w:themeColor="text1"/>
          <w:lang w:val="nl-NL"/>
        </w:rPr>
      </w:pPr>
      <w:del w:id="468" w:author="Jesse Pot" w:date="2017-06-28T22:10:00Z">
        <w:r w:rsidRPr="00CF4DCA" w:rsidDel="00842760">
          <w:rPr>
            <w:rFonts w:ascii="Cambria" w:hAnsi="Cambria"/>
            <w:i/>
            <w:color w:val="000000" w:themeColor="text1"/>
            <w:lang w:val="nl-NL"/>
          </w:rPr>
          <w:delText>De aanleiding om een nieuw informatiesysteem te realiseren.</w:delText>
        </w:r>
      </w:del>
    </w:p>
    <w:p w14:paraId="1DD28C5E" w14:textId="02D23C09" w:rsidR="00206F66" w:rsidRPr="00CF4DCA" w:rsidDel="00842760" w:rsidRDefault="00206F66" w:rsidP="00206F66">
      <w:pPr>
        <w:pStyle w:val="Lijstalinea"/>
        <w:widowControl/>
        <w:numPr>
          <w:ilvl w:val="0"/>
          <w:numId w:val="33"/>
        </w:numPr>
        <w:contextualSpacing/>
        <w:rPr>
          <w:del w:id="469" w:author="Jesse Pot" w:date="2017-06-28T22:10:00Z"/>
          <w:rFonts w:ascii="Cambria" w:hAnsi="Cambria"/>
          <w:i/>
          <w:color w:val="000000" w:themeColor="text1"/>
          <w:lang w:val="nl-NL"/>
        </w:rPr>
      </w:pPr>
      <w:del w:id="470" w:author="Jesse Pot" w:date="2017-06-28T22:10:00Z">
        <w:r w:rsidRPr="00CF4DCA" w:rsidDel="00842760">
          <w:rPr>
            <w:rFonts w:ascii="Cambria" w:hAnsi="Cambria"/>
            <w:i/>
            <w:color w:val="000000" w:themeColor="text1"/>
            <w:lang w:val="nl-NL"/>
          </w:rPr>
          <w:delText>Algemene beschrijving van het informatiesysteem.</w:delText>
        </w:r>
      </w:del>
    </w:p>
    <w:p w14:paraId="315FB775" w14:textId="5655E2EF" w:rsidR="00206F66" w:rsidRPr="00CF4DCA" w:rsidDel="00842760" w:rsidRDefault="00206F66" w:rsidP="00206F66">
      <w:pPr>
        <w:rPr>
          <w:del w:id="471" w:author="Jesse Pot" w:date="2017-06-28T22:10:00Z"/>
          <w:rFonts w:ascii="Cambria" w:hAnsi="Cambria"/>
          <w:i/>
          <w:lang w:val="nl-NL"/>
        </w:rPr>
      </w:pPr>
    </w:p>
    <w:p w14:paraId="400DDE05" w14:textId="49E28240" w:rsidR="00206F66" w:rsidRPr="00CF4DCA" w:rsidDel="00842760" w:rsidRDefault="00206F66" w:rsidP="00206F66">
      <w:pPr>
        <w:rPr>
          <w:del w:id="472" w:author="Jesse Pot" w:date="2017-06-28T22:10:00Z"/>
          <w:rFonts w:ascii="Cambria" w:hAnsi="Cambria"/>
          <w:color w:val="0432FF"/>
          <w:lang w:val="nl-NL"/>
        </w:rPr>
      </w:pPr>
      <w:del w:id="473" w:author="Jesse Pot" w:date="2017-06-28T22:10:00Z">
        <w:r w:rsidRPr="00CF4DCA" w:rsidDel="00842760">
          <w:rPr>
            <w:rFonts w:ascii="Cambria" w:hAnsi="Cambria"/>
            <w:color w:val="0432FF"/>
            <w:lang w:val="nl-NL"/>
          </w:rPr>
          <w:delTex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delText>
        </w:r>
      </w:del>
    </w:p>
    <w:p w14:paraId="6F0B2979" w14:textId="11AB9B82" w:rsidR="00206F66" w:rsidRPr="00CF4DCA" w:rsidDel="00842760" w:rsidRDefault="00206F66" w:rsidP="00206F66">
      <w:pPr>
        <w:rPr>
          <w:del w:id="474" w:author="Jesse Pot" w:date="2017-06-28T22:10:00Z"/>
          <w:rFonts w:ascii="Cambria" w:hAnsi="Cambria"/>
          <w:color w:val="0432FF"/>
          <w:lang w:val="nl-NL"/>
        </w:rPr>
      </w:pPr>
    </w:p>
    <w:p w14:paraId="1A4307FC" w14:textId="362560F3" w:rsidR="00206F66" w:rsidRPr="00CF4DCA" w:rsidDel="00842760" w:rsidRDefault="00206F66" w:rsidP="00206F66">
      <w:pPr>
        <w:rPr>
          <w:del w:id="475" w:author="Jesse Pot" w:date="2017-06-28T22:10:00Z"/>
          <w:rFonts w:ascii="Cambria" w:hAnsi="Cambria"/>
          <w:i/>
          <w:lang w:val="nl-NL"/>
        </w:rPr>
      </w:pPr>
      <w:del w:id="476" w:author="Jesse Pot" w:date="2017-06-28T22:10:00Z">
        <w:r w:rsidRPr="00CF4DCA" w:rsidDel="00842760">
          <w:rPr>
            <w:rFonts w:ascii="Cambria" w:hAnsi="Cambria"/>
            <w:i/>
            <w:lang w:val="nl-NL"/>
          </w:rPr>
          <w:delText>Leg vervolgens heel kort uit hoe het document is ontstaan en wat er in staat. Zo weet de lezer van het verslag wat hij kan verwachten.</w:delText>
        </w:r>
      </w:del>
    </w:p>
    <w:p w14:paraId="1896204C" w14:textId="530520AB" w:rsidR="00206F66" w:rsidRPr="00CF4DCA" w:rsidDel="00842760" w:rsidRDefault="00206F66" w:rsidP="00206F66">
      <w:pPr>
        <w:rPr>
          <w:del w:id="477" w:author="Jesse Pot" w:date="2017-06-28T22:10:00Z"/>
          <w:rFonts w:ascii="Cambria" w:hAnsi="Cambria"/>
          <w:color w:val="0432FF"/>
          <w:lang w:val="nl-NL"/>
        </w:rPr>
      </w:pPr>
    </w:p>
    <w:p w14:paraId="2A1087A3" w14:textId="2AE82A38" w:rsidR="00206F66" w:rsidRPr="00CF4DCA" w:rsidDel="00842760" w:rsidRDefault="00206F66" w:rsidP="00206F66">
      <w:pPr>
        <w:rPr>
          <w:del w:id="478" w:author="Jesse Pot" w:date="2017-06-28T22:10:00Z"/>
          <w:rFonts w:ascii="Cambria" w:hAnsi="Cambria"/>
          <w:color w:val="0432FF"/>
          <w:lang w:val="nl-NL"/>
        </w:rPr>
      </w:pPr>
      <w:del w:id="479" w:author="Jesse Pot" w:date="2017-06-28T22:10:00Z">
        <w:r w:rsidRPr="00CF4DCA" w:rsidDel="00842760">
          <w:rPr>
            <w:rFonts w:ascii="Cambria" w:hAnsi="Cambria"/>
            <w:color w:val="0432FF"/>
            <w:lang w:val="nl-NL"/>
          </w:rPr>
          <w:delText>Dit document is het Functioneel Ontwerp voor het nieuw te ontwikkelen systeem dat het huidige verouderde systeem moet vervangen. In dit FO worden de behoeftes uit de inmiddels goedgekeurde Behoefteanalyse (Behoefetanalyse Studentvolgsysteem, versie 1.2, 22 maart 2016, door T. Starter, D. Medestudent en H.A. Student</w:delText>
        </w:r>
        <w:r w:rsidR="0058151B" w:rsidRPr="00CF4DCA" w:rsidDel="00842760">
          <w:rPr>
            <w:rFonts w:ascii="Cambria" w:hAnsi="Cambria"/>
            <w:color w:val="0432FF"/>
            <w:lang w:val="nl-NL"/>
          </w:rPr>
          <w:delText>) vertaald naar concrete oplossingen.</w:delText>
        </w:r>
      </w:del>
    </w:p>
    <w:p w14:paraId="573040AB" w14:textId="27A86715" w:rsidR="00206F66" w:rsidRPr="00CF4DCA" w:rsidDel="00842760" w:rsidRDefault="00206F66" w:rsidP="00206F66">
      <w:pPr>
        <w:rPr>
          <w:del w:id="480" w:author="Jesse Pot" w:date="2017-06-28T22:10:00Z"/>
          <w:rFonts w:ascii="Cambria" w:hAnsi="Cambria"/>
          <w:i/>
          <w:lang w:val="nl-NL"/>
        </w:rPr>
      </w:pPr>
    </w:p>
    <w:p w14:paraId="712DD2C2" w14:textId="4A7C8098" w:rsidR="00206F66" w:rsidRPr="00CF4DCA" w:rsidDel="00842760" w:rsidRDefault="00206F66" w:rsidP="00206F66">
      <w:pPr>
        <w:rPr>
          <w:del w:id="481" w:author="Jesse Pot" w:date="2017-06-28T22:10:00Z"/>
          <w:rFonts w:ascii="Cambria" w:hAnsi="Cambria"/>
          <w:lang w:val="nl-NL"/>
        </w:rPr>
      </w:pPr>
      <w:del w:id="482" w:author="Jesse Pot" w:date="2017-06-28T22:10:00Z">
        <w:r w:rsidRPr="00CF4DCA" w:rsidDel="00842760">
          <w:rPr>
            <w:rFonts w:ascii="Cambria" w:hAnsi="Cambria"/>
            <w:i/>
            <w:lang w:val="nl-NL"/>
          </w:rPr>
          <w:delText>Beschrijf tenslotte kort wat iemand kan lezen in de hoofdstukken van dit document. Noem even kort de naam van het hoofdstuk, en beschrijf in één zin wat er in staat.</w:delText>
        </w:r>
      </w:del>
    </w:p>
    <w:p w14:paraId="4F0244F2" w14:textId="27100F28" w:rsidR="0058151B" w:rsidRPr="00CF4DCA" w:rsidDel="00842760" w:rsidRDefault="0058151B" w:rsidP="0058151B">
      <w:pPr>
        <w:pStyle w:val="Plattetekst"/>
        <w:rPr>
          <w:del w:id="483" w:author="Jesse Pot" w:date="2017-06-28T22:10:00Z"/>
          <w:lang w:val="nl-NL"/>
        </w:rPr>
      </w:pPr>
      <w:del w:id="484" w:author="Jesse Pot" w:date="2017-06-28T22:10:00Z">
        <w:r w:rsidRPr="00CF4DCA" w:rsidDel="00842760">
          <w:rPr>
            <w:lang w:val="nl-NL"/>
          </w:rPr>
          <w:delText xml:space="preserve">de functionaliteiten, navigatie, paginalijst, het kostenoverzicht en de planning. </w:delText>
        </w:r>
      </w:del>
    </w:p>
    <w:p w14:paraId="05FB593C" w14:textId="2E224587" w:rsidR="00206F66" w:rsidRPr="00CF4DCA" w:rsidDel="00842760" w:rsidRDefault="00206F66" w:rsidP="00206F66">
      <w:pPr>
        <w:rPr>
          <w:del w:id="485" w:author="Jesse Pot" w:date="2017-06-28T22:10:00Z"/>
          <w:rFonts w:ascii="Cambria" w:hAnsi="Cambria"/>
          <w:lang w:val="nl-NL"/>
        </w:rPr>
      </w:pPr>
    </w:p>
    <w:p w14:paraId="169B16E9" w14:textId="7B258724" w:rsidR="00206F66" w:rsidRPr="00CF4DCA" w:rsidDel="00842760" w:rsidRDefault="0058151B" w:rsidP="00206F66">
      <w:pPr>
        <w:rPr>
          <w:del w:id="486" w:author="Jesse Pot" w:date="2017-06-28T22:10:00Z"/>
          <w:rFonts w:ascii="Cambria" w:hAnsi="Cambria"/>
          <w:color w:val="0432FF"/>
          <w:lang w:val="nl-NL"/>
        </w:rPr>
      </w:pPr>
      <w:del w:id="487" w:author="Jesse Pot" w:date="2017-06-28T22:10:00Z">
        <w:r w:rsidRPr="00CF4DCA" w:rsidDel="00842760">
          <w:rPr>
            <w:rFonts w:ascii="Cambria" w:hAnsi="Cambria"/>
            <w:color w:val="0432FF"/>
            <w:lang w:val="nl-NL"/>
          </w:rPr>
          <w:delText>In dit FO</w:delText>
        </w:r>
        <w:r w:rsidR="00206F66" w:rsidRPr="00CF4DCA" w:rsidDel="00842760">
          <w:rPr>
            <w:rFonts w:ascii="Cambria" w:hAnsi="Cambria"/>
            <w:color w:val="0432FF"/>
            <w:lang w:val="nl-NL"/>
          </w:rPr>
          <w:delText xml:space="preserve"> wordt allereerst </w:delText>
        </w:r>
        <w:r w:rsidR="00206F66" w:rsidRPr="00CF4DCA" w:rsidDel="00842760">
          <w:rPr>
            <w:rFonts w:ascii="Cambria" w:hAnsi="Cambria"/>
            <w:color w:val="0432FF"/>
            <w:highlight w:val="yellow"/>
            <w:lang w:val="nl-NL"/>
          </w:rPr>
          <w:delTex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delText>
        </w:r>
      </w:del>
    </w:p>
    <w:p w14:paraId="56CAA064" w14:textId="69BE58AD" w:rsidR="00206F66" w:rsidRPr="00CF4DCA" w:rsidDel="00842760" w:rsidRDefault="00206F66" w:rsidP="00206F66">
      <w:pPr>
        <w:tabs>
          <w:tab w:val="left" w:pos="1029"/>
        </w:tabs>
        <w:spacing w:line="273" w:lineRule="auto"/>
        <w:ind w:right="108"/>
        <w:rPr>
          <w:del w:id="488" w:author="Jesse Pot" w:date="2017-06-28T22:10:00Z"/>
          <w:rFonts w:ascii="Cambria" w:hAnsi="Cambria"/>
          <w:i/>
          <w:lang w:val="nl-NL"/>
        </w:rPr>
      </w:pPr>
    </w:p>
    <w:p w14:paraId="3677FB90" w14:textId="725391D8" w:rsidR="00206F66" w:rsidRPr="00CF4DCA" w:rsidDel="00842760" w:rsidRDefault="00206F66" w:rsidP="00206F66">
      <w:pPr>
        <w:tabs>
          <w:tab w:val="left" w:pos="1029"/>
        </w:tabs>
        <w:spacing w:line="273" w:lineRule="auto"/>
        <w:ind w:right="108"/>
        <w:rPr>
          <w:del w:id="489" w:author="Jesse Pot" w:date="2017-06-28T22:10:00Z"/>
          <w:rFonts w:ascii="Cambria" w:hAnsi="Cambria"/>
          <w:i/>
          <w:lang w:val="nl-NL"/>
        </w:rPr>
      </w:pPr>
      <w:del w:id="490" w:author="Jesse Pot" w:date="2017-06-28T22:10:00Z">
        <w:r w:rsidRPr="00CF4DCA" w:rsidDel="00842760">
          <w:rPr>
            <w:rFonts w:ascii="Cambria" w:hAnsi="Cambria"/>
            <w:i/>
            <w:lang w:val="nl-NL"/>
          </w:rPr>
          <w:delText>De hele inleiding is maximaal een halve pagina.</w:delText>
        </w:r>
      </w:del>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6B27636B" w:rsidR="00ED7EB9" w:rsidRPr="00CF4DCA" w:rsidDel="006E2D25" w:rsidRDefault="00ED7EB9">
      <w:pPr>
        <w:pStyle w:val="Kop1"/>
        <w:rPr>
          <w:del w:id="491" w:author="Jesse Pot" w:date="2017-06-28T22:25:00Z"/>
          <w:lang w:val="nl-NL"/>
        </w:rPr>
      </w:pPr>
      <w:bookmarkStart w:id="492" w:name="_Toc443567045"/>
      <w:bookmarkStart w:id="493" w:name="_Toc470773230"/>
      <w:del w:id="494" w:author="Jesse Pot" w:date="2017-06-28T22:25:00Z">
        <w:r w:rsidRPr="00CF4DCA" w:rsidDel="006E2D25">
          <w:rPr>
            <w:lang w:val="nl-NL"/>
          </w:rPr>
          <w:delText>Belanghebbenden</w:delText>
        </w:r>
        <w:bookmarkEnd w:id="492"/>
        <w:bookmarkEnd w:id="493"/>
      </w:del>
    </w:p>
    <w:p w14:paraId="20B45FAF" w14:textId="611DFE59" w:rsidR="005901BA" w:rsidRPr="00CF4DCA" w:rsidDel="006E2D25" w:rsidRDefault="005901BA">
      <w:pPr>
        <w:pStyle w:val="Plattetekst"/>
        <w:numPr>
          <w:ilvl w:val="0"/>
          <w:numId w:val="9"/>
        </w:numPr>
        <w:spacing w:before="120"/>
        <w:outlineLvl w:val="0"/>
        <w:rPr>
          <w:del w:id="495" w:author="Jesse Pot" w:date="2017-06-28T22:25:00Z"/>
          <w:lang w:val="nl-NL"/>
        </w:rPr>
        <w:pPrChange w:id="496" w:author="Jesse Pot" w:date="2017-06-28T22:25:00Z">
          <w:pPr>
            <w:pStyle w:val="Plattetekst"/>
          </w:pPr>
        </w:pPrChange>
      </w:pPr>
    </w:p>
    <w:p w14:paraId="13710F7B" w14:textId="698382BB" w:rsidR="00ED7EB9" w:rsidRPr="00CF4DCA" w:rsidDel="006E2D25" w:rsidRDefault="00ED7EB9">
      <w:pPr>
        <w:pStyle w:val="Plattetekst"/>
        <w:numPr>
          <w:ilvl w:val="0"/>
          <w:numId w:val="9"/>
        </w:numPr>
        <w:spacing w:before="120"/>
        <w:outlineLvl w:val="0"/>
        <w:rPr>
          <w:del w:id="497" w:author="Jesse Pot" w:date="2017-06-28T22:25:00Z"/>
          <w:i/>
          <w:color w:val="00B050"/>
          <w:lang w:val="nl-NL"/>
        </w:rPr>
        <w:pPrChange w:id="498" w:author="Jesse Pot" w:date="2017-06-28T22:25:00Z">
          <w:pPr>
            <w:pStyle w:val="Plattetekst"/>
          </w:pPr>
        </w:pPrChange>
      </w:pPr>
      <w:del w:id="499" w:author="Jesse Pot" w:date="2017-06-28T22:25:00Z">
        <w:r w:rsidRPr="00CF4DCA" w:rsidDel="006E2D25">
          <w:rPr>
            <w:i/>
            <w:color w:val="00B050"/>
            <w:lang w:val="nl-NL"/>
          </w:rPr>
          <w:delText>De belanghebbenden (de doelgroep) zijn de mensen</w:delText>
        </w:r>
        <w:r w:rsidR="00AB536E" w:rsidRPr="00CF4DCA" w:rsidDel="006E2D25">
          <w:rPr>
            <w:i/>
            <w:color w:val="00B050"/>
            <w:lang w:val="nl-NL"/>
          </w:rPr>
          <w:delText xml:space="preserve"> of groepen</w:delText>
        </w:r>
        <w:r w:rsidRPr="00CF4DCA" w:rsidDel="006E2D25">
          <w:rPr>
            <w:i/>
            <w:color w:val="00B050"/>
            <w:lang w:val="nl-NL"/>
          </w:rPr>
          <w:delText xml:space="preserve"> voor wie deze oplossing wordt gerealiseerd. Geef per belanghebbende </w:delText>
        </w:r>
        <w:r w:rsidR="00AB536E" w:rsidRPr="00CF4DCA" w:rsidDel="006E2D25">
          <w:rPr>
            <w:i/>
            <w:color w:val="00B050"/>
            <w:lang w:val="nl-NL"/>
          </w:rPr>
          <w:delText xml:space="preserve">kort </w:delText>
        </w:r>
        <w:r w:rsidRPr="00CF4DCA" w:rsidDel="006E2D25">
          <w:rPr>
            <w:i/>
            <w:color w:val="00B050"/>
            <w:lang w:val="nl-NL"/>
          </w:rPr>
          <w:delText>de functie en het belang dat deze bij de oplossing heeft.</w:delText>
        </w:r>
      </w:del>
    </w:p>
    <w:p w14:paraId="736BA2A5" w14:textId="753B3305" w:rsidR="00ED7EB9" w:rsidRPr="00CF4DCA" w:rsidDel="006E2D25" w:rsidRDefault="00ED7EB9">
      <w:pPr>
        <w:pStyle w:val="Plattetekst"/>
        <w:numPr>
          <w:ilvl w:val="0"/>
          <w:numId w:val="9"/>
        </w:numPr>
        <w:spacing w:before="120"/>
        <w:outlineLvl w:val="0"/>
        <w:rPr>
          <w:del w:id="500" w:author="Jesse Pot" w:date="2017-06-28T22:25:00Z"/>
          <w:lang w:val="nl-NL"/>
        </w:rPr>
        <w:pPrChange w:id="501" w:author="Jesse Pot" w:date="2017-06-28T22:25:00Z">
          <w:pPr>
            <w:pStyle w:val="Plattetekst"/>
          </w:pPr>
        </w:pPrChange>
      </w:pPr>
    </w:p>
    <w:p w14:paraId="034B804B" w14:textId="071263EE" w:rsidR="00ED7EB9" w:rsidRPr="00CF4DCA" w:rsidDel="006E2D25" w:rsidRDefault="00ED7EB9">
      <w:pPr>
        <w:pStyle w:val="Plattetekst"/>
        <w:numPr>
          <w:ilvl w:val="0"/>
          <w:numId w:val="9"/>
        </w:numPr>
        <w:spacing w:before="120"/>
        <w:outlineLvl w:val="0"/>
        <w:rPr>
          <w:del w:id="502" w:author="Jesse Pot" w:date="2017-06-28T22:25:00Z"/>
          <w:color w:val="0432FF"/>
          <w:lang w:val="nl-NL"/>
        </w:rPr>
        <w:pPrChange w:id="503" w:author="Jesse Pot" w:date="2017-06-28T22:25:00Z">
          <w:pPr>
            <w:pStyle w:val="Plattetekst"/>
          </w:pPr>
        </w:pPrChange>
      </w:pPr>
      <w:del w:id="504" w:author="Jesse Pot" w:date="2017-06-28T22:25:00Z">
        <w:r w:rsidRPr="00CF4DCA" w:rsidDel="006E2D25">
          <w:rPr>
            <w:color w:val="0432FF"/>
            <w:lang w:val="nl-NL"/>
          </w:rPr>
          <w:delText xml:space="preserve">De aangeboden oplossing is van belang voor de medewerkers </w:delText>
        </w:r>
        <w:r w:rsidR="008702EC" w:rsidRPr="00CF4DCA" w:rsidDel="006E2D25">
          <w:rPr>
            <w:color w:val="0432FF"/>
            <w:lang w:val="nl-NL"/>
          </w:rPr>
          <w:delText xml:space="preserve">en de studenten </w:delText>
        </w:r>
        <w:r w:rsidRPr="00CF4DCA" w:rsidDel="006E2D25">
          <w:rPr>
            <w:color w:val="0432FF"/>
            <w:lang w:val="nl-NL"/>
          </w:rPr>
          <w:delText xml:space="preserve">van </w:delText>
        </w:r>
        <w:r w:rsidR="008702EC" w:rsidRPr="00CF4DCA" w:rsidDel="006E2D25">
          <w:rPr>
            <w:color w:val="0432FF"/>
            <w:lang w:val="nl-NL"/>
          </w:rPr>
          <w:delText>de ASTE Universiteit,</w:delText>
        </w:r>
        <w:r w:rsidRPr="00CF4DCA" w:rsidDel="006E2D25">
          <w:rPr>
            <w:color w:val="0432FF"/>
            <w:lang w:val="nl-NL"/>
          </w:rPr>
          <w:delText xml:space="preserve"> en voor de beheerder van het systeem. </w:delText>
        </w:r>
        <w:r w:rsidR="008702EC" w:rsidRPr="00CF4DCA" w:rsidDel="006E2D25">
          <w:rPr>
            <w:color w:val="0432FF"/>
            <w:lang w:val="nl-NL"/>
          </w:rPr>
          <w:delText xml:space="preserve">De studenten hebben inzage in hun voortgang en cijfers. </w:delText>
        </w:r>
        <w:r w:rsidRPr="00CF4DCA" w:rsidDel="006E2D25">
          <w:rPr>
            <w:color w:val="0432FF"/>
            <w:lang w:val="nl-NL"/>
          </w:rPr>
          <w:delText xml:space="preserve">De medewerkers zullen in staat worden gesteld om bestanden te vergelijken en te veranderen om zo hun documentatie up-to-date te houden. De beheerder kan de gebruikers van het systeem beheren. </w:delText>
        </w:r>
      </w:del>
    </w:p>
    <w:p w14:paraId="0285638A" w14:textId="67904413" w:rsidR="00ED7EB9" w:rsidRPr="00CF4DCA" w:rsidDel="006E2D25" w:rsidRDefault="00ED7EB9">
      <w:pPr>
        <w:pStyle w:val="Plattetekst"/>
        <w:numPr>
          <w:ilvl w:val="0"/>
          <w:numId w:val="9"/>
        </w:numPr>
        <w:spacing w:before="120"/>
        <w:outlineLvl w:val="0"/>
        <w:rPr>
          <w:del w:id="505" w:author="Jesse Pot" w:date="2017-06-28T22:25:00Z"/>
          <w:lang w:val="nl-NL"/>
        </w:rPr>
        <w:pPrChange w:id="506" w:author="Jesse Pot" w:date="2017-06-28T22:25:00Z">
          <w:pPr>
            <w:pStyle w:val="Plattetekst"/>
          </w:pPr>
        </w:pPrChange>
      </w:pPr>
    </w:p>
    <w:p w14:paraId="04D7778C" w14:textId="249089F6" w:rsidR="00AB536E" w:rsidRPr="00CF4DCA" w:rsidDel="006E2D25" w:rsidRDefault="00AB536E">
      <w:pPr>
        <w:pStyle w:val="Plattetekst"/>
        <w:numPr>
          <w:ilvl w:val="0"/>
          <w:numId w:val="9"/>
        </w:numPr>
        <w:spacing w:before="120"/>
        <w:outlineLvl w:val="0"/>
        <w:rPr>
          <w:del w:id="507" w:author="Jesse Pot" w:date="2017-06-28T22:25:00Z"/>
          <w:lang w:val="nl-NL"/>
        </w:rPr>
        <w:pPrChange w:id="508" w:author="Jesse Pot" w:date="2017-06-28T22:25:00Z">
          <w:pPr>
            <w:pStyle w:val="Plattetekst"/>
          </w:pPr>
        </w:pPrChange>
      </w:pPr>
    </w:p>
    <w:p w14:paraId="524851A4" w14:textId="2EC3242E" w:rsidR="00ED7EB9" w:rsidRPr="00CF4DCA" w:rsidDel="006E2D25" w:rsidRDefault="00ED7EB9">
      <w:pPr>
        <w:pStyle w:val="Kop1"/>
        <w:rPr>
          <w:del w:id="509" w:author="Jesse Pot" w:date="2017-06-28T22:25:00Z"/>
          <w:lang w:val="nl-NL"/>
        </w:rPr>
      </w:pPr>
      <w:bookmarkStart w:id="510" w:name="_Toc443567046"/>
      <w:bookmarkStart w:id="511" w:name="_Toc470773231"/>
      <w:del w:id="512" w:author="Jesse Pot" w:date="2017-06-28T22:25:00Z">
        <w:r w:rsidRPr="00CF4DCA" w:rsidDel="006E2D25">
          <w:rPr>
            <w:lang w:val="nl-NL"/>
          </w:rPr>
          <w:delText>Behoeftes</w:delText>
        </w:r>
        <w:bookmarkEnd w:id="510"/>
        <w:bookmarkEnd w:id="511"/>
      </w:del>
    </w:p>
    <w:p w14:paraId="42C78122" w14:textId="0F4FCF8E" w:rsidR="005901BA" w:rsidRPr="00CF4DCA" w:rsidDel="006E2D25" w:rsidRDefault="005901BA">
      <w:pPr>
        <w:pStyle w:val="Plattetekst"/>
        <w:numPr>
          <w:ilvl w:val="0"/>
          <w:numId w:val="9"/>
        </w:numPr>
        <w:spacing w:before="120"/>
        <w:outlineLvl w:val="0"/>
        <w:rPr>
          <w:del w:id="513" w:author="Jesse Pot" w:date="2017-06-28T22:25:00Z"/>
          <w:lang w:val="nl-NL"/>
        </w:rPr>
        <w:pPrChange w:id="514" w:author="Jesse Pot" w:date="2017-06-28T22:25:00Z">
          <w:pPr>
            <w:pStyle w:val="Plattetekst"/>
          </w:pPr>
        </w:pPrChange>
      </w:pPr>
    </w:p>
    <w:p w14:paraId="3B70ED5F" w14:textId="5E82F10C" w:rsidR="00ED7EB9" w:rsidRPr="00CF4DCA" w:rsidDel="006E2D25" w:rsidRDefault="00ED7EB9">
      <w:pPr>
        <w:pStyle w:val="Plattetekst"/>
        <w:numPr>
          <w:ilvl w:val="0"/>
          <w:numId w:val="9"/>
        </w:numPr>
        <w:spacing w:before="120"/>
        <w:outlineLvl w:val="0"/>
        <w:rPr>
          <w:del w:id="515" w:author="Jesse Pot" w:date="2017-06-28T22:25:00Z"/>
          <w:i/>
          <w:color w:val="00B050"/>
          <w:lang w:val="nl-NL"/>
        </w:rPr>
        <w:pPrChange w:id="516" w:author="Jesse Pot" w:date="2017-06-28T22:25:00Z">
          <w:pPr>
            <w:pStyle w:val="Plattetekst"/>
          </w:pPr>
        </w:pPrChange>
      </w:pPr>
      <w:del w:id="517" w:author="Jesse Pot" w:date="2017-06-28T22:25:00Z">
        <w:r w:rsidRPr="00CF4DCA" w:rsidDel="006E2D25">
          <w:rPr>
            <w:i/>
            <w:color w:val="00B050"/>
            <w:lang w:val="nl-NL"/>
          </w:rPr>
          <w:delText xml:space="preserve">Dit deel bevat de behoeftes zoals die uit de behoefteanalyse naar voren zijn gekomen. Dit deel wordt alleen opgenomen als er </w:delText>
        </w:r>
        <w:r w:rsidR="00556F0B" w:rsidRPr="00CF4DCA" w:rsidDel="006E2D25">
          <w:rPr>
            <w:i/>
            <w:color w:val="00B050"/>
            <w:lang w:val="nl-NL"/>
          </w:rPr>
          <w:delText xml:space="preserve">geen </w:delText>
        </w:r>
        <w:r w:rsidRPr="00CF4DCA" w:rsidDel="006E2D25">
          <w:rPr>
            <w:i/>
            <w:color w:val="00B050"/>
            <w:lang w:val="nl-NL"/>
          </w:rPr>
          <w:delText xml:space="preserve">apart </w:delText>
        </w:r>
        <w:r w:rsidR="00556F0B" w:rsidRPr="00CF4DCA" w:rsidDel="006E2D25">
          <w:rPr>
            <w:i/>
            <w:color w:val="00B050"/>
            <w:lang w:val="nl-NL"/>
          </w:rPr>
          <w:delText xml:space="preserve">verslag is gemaakt van de </w:delText>
        </w:r>
        <w:r w:rsidRPr="00CF4DCA" w:rsidDel="006E2D25">
          <w:rPr>
            <w:i/>
            <w:color w:val="00B050"/>
            <w:lang w:val="nl-NL"/>
          </w:rPr>
          <w:delText>Behoefteanalyse. Is dat er wel, verwijs er dan kort naar:</w:delText>
        </w:r>
      </w:del>
    </w:p>
    <w:p w14:paraId="764F1DD1" w14:textId="60663F2F" w:rsidR="00ED7EB9" w:rsidRPr="00CF4DCA" w:rsidDel="006E2D25" w:rsidRDefault="00ED7EB9">
      <w:pPr>
        <w:pStyle w:val="Plattetekst"/>
        <w:numPr>
          <w:ilvl w:val="0"/>
          <w:numId w:val="9"/>
        </w:numPr>
        <w:spacing w:before="120"/>
        <w:outlineLvl w:val="0"/>
        <w:rPr>
          <w:del w:id="518" w:author="Jesse Pot" w:date="2017-06-28T22:25:00Z"/>
          <w:lang w:val="nl-NL"/>
        </w:rPr>
        <w:pPrChange w:id="519" w:author="Jesse Pot" w:date="2017-06-28T22:25:00Z">
          <w:pPr>
            <w:pStyle w:val="Plattetekst"/>
          </w:pPr>
        </w:pPrChange>
      </w:pPr>
    </w:p>
    <w:p w14:paraId="5437BFA1" w14:textId="5EC43B5F" w:rsidR="00ED7EB9" w:rsidRPr="00CF4DCA" w:rsidDel="006E2D25" w:rsidRDefault="00ED7EB9">
      <w:pPr>
        <w:pStyle w:val="Plattetekst"/>
        <w:numPr>
          <w:ilvl w:val="0"/>
          <w:numId w:val="9"/>
        </w:numPr>
        <w:spacing w:before="120"/>
        <w:outlineLvl w:val="0"/>
        <w:rPr>
          <w:del w:id="520" w:author="Jesse Pot" w:date="2017-06-28T22:25:00Z"/>
          <w:color w:val="0432FF"/>
          <w:lang w:val="nl-NL"/>
        </w:rPr>
        <w:pPrChange w:id="521" w:author="Jesse Pot" w:date="2017-06-28T22:25:00Z">
          <w:pPr>
            <w:pStyle w:val="Plattetekst"/>
          </w:pPr>
        </w:pPrChange>
      </w:pPr>
      <w:del w:id="522" w:author="Jesse Pot" w:date="2017-06-28T22:25:00Z">
        <w:r w:rsidRPr="00CF4DCA" w:rsidDel="006E2D25">
          <w:rPr>
            <w:color w:val="0432FF"/>
            <w:lang w:val="nl-NL"/>
          </w:rPr>
          <w:delText xml:space="preserve">De behoeftes van de organisatie zijn beschreven in </w:delText>
        </w:r>
        <w:r w:rsidR="00794D0E" w:rsidRPr="00CF4DCA" w:rsidDel="006E2D25">
          <w:rPr>
            <w:color w:val="0432FF"/>
            <w:lang w:val="nl-NL"/>
          </w:rPr>
          <w:delText>de hierbovengenoemde Behoefteanalyse.</w:delText>
        </w:r>
        <w:r w:rsidR="00556F0B" w:rsidRPr="00CF4DCA" w:rsidDel="006E2D25">
          <w:rPr>
            <w:color w:val="0432FF"/>
            <w:lang w:val="nl-NL"/>
          </w:rPr>
          <w:delText xml:space="preserve"> </w:delText>
        </w:r>
      </w:del>
    </w:p>
    <w:p w14:paraId="79BF621F" w14:textId="2926A040" w:rsidR="00ED7EB9" w:rsidRPr="00CF4DCA" w:rsidDel="006E2D25" w:rsidRDefault="00ED7EB9">
      <w:pPr>
        <w:pStyle w:val="Plattetekst"/>
        <w:numPr>
          <w:ilvl w:val="0"/>
          <w:numId w:val="9"/>
        </w:numPr>
        <w:spacing w:before="120"/>
        <w:outlineLvl w:val="0"/>
        <w:rPr>
          <w:del w:id="523" w:author="Jesse Pot" w:date="2017-06-28T22:25:00Z"/>
          <w:lang w:val="nl-NL"/>
        </w:rPr>
        <w:pPrChange w:id="524" w:author="Jesse Pot" w:date="2017-06-28T22:25:00Z">
          <w:pPr>
            <w:pStyle w:val="Plattetekst"/>
          </w:pPr>
        </w:pPrChange>
      </w:pPr>
    </w:p>
    <w:p w14:paraId="3ADB7F26" w14:textId="49DE90F0" w:rsidR="00AB536E" w:rsidRPr="00CF4DCA" w:rsidDel="006E2D25" w:rsidRDefault="00AB536E">
      <w:pPr>
        <w:pStyle w:val="Plattetekst"/>
        <w:numPr>
          <w:ilvl w:val="0"/>
          <w:numId w:val="9"/>
        </w:numPr>
        <w:spacing w:before="120"/>
        <w:outlineLvl w:val="0"/>
        <w:rPr>
          <w:del w:id="525" w:author="Jesse Pot" w:date="2017-06-28T22:25:00Z"/>
          <w:lang w:val="nl-NL"/>
        </w:rPr>
        <w:pPrChange w:id="526" w:author="Jesse Pot" w:date="2017-06-28T22:25:00Z">
          <w:pPr>
            <w:pStyle w:val="Plattetekst"/>
          </w:pPr>
        </w:pPrChange>
      </w:pPr>
    </w:p>
    <w:p w14:paraId="3E2428E9" w14:textId="68CE1D46" w:rsidR="00ED7EB9" w:rsidRPr="00CF4DCA" w:rsidDel="006E2D25" w:rsidRDefault="00ED7EB9">
      <w:pPr>
        <w:pStyle w:val="Kop1"/>
        <w:rPr>
          <w:del w:id="527" w:author="Jesse Pot" w:date="2017-06-28T22:25:00Z"/>
          <w:lang w:val="nl-NL"/>
        </w:rPr>
      </w:pPr>
      <w:bookmarkStart w:id="528" w:name="_Toc443567047"/>
      <w:bookmarkStart w:id="529" w:name="_Toc470773232"/>
      <w:del w:id="530" w:author="Jesse Pot" w:date="2017-06-28T22:25:00Z">
        <w:r w:rsidRPr="00CF4DCA" w:rsidDel="006E2D25">
          <w:rPr>
            <w:lang w:val="nl-NL"/>
          </w:rPr>
          <w:delText>Functionaliteiten</w:delText>
        </w:r>
        <w:bookmarkEnd w:id="528"/>
        <w:bookmarkEnd w:id="529"/>
      </w:del>
    </w:p>
    <w:p w14:paraId="7AB1D6E8" w14:textId="4645FB05" w:rsidR="005901BA" w:rsidRPr="00CF4DCA" w:rsidDel="006E2D25" w:rsidRDefault="005901BA">
      <w:pPr>
        <w:pStyle w:val="Plattetekst"/>
        <w:numPr>
          <w:ilvl w:val="0"/>
          <w:numId w:val="9"/>
        </w:numPr>
        <w:spacing w:before="120"/>
        <w:outlineLvl w:val="0"/>
        <w:rPr>
          <w:del w:id="531" w:author="Jesse Pot" w:date="2017-06-28T22:25:00Z"/>
          <w:lang w:val="nl-NL"/>
        </w:rPr>
        <w:pPrChange w:id="532" w:author="Jesse Pot" w:date="2017-06-28T22:25:00Z">
          <w:pPr>
            <w:pStyle w:val="Plattetekst"/>
          </w:pPr>
        </w:pPrChange>
      </w:pPr>
    </w:p>
    <w:p w14:paraId="0C4250FC" w14:textId="5006E7AF" w:rsidR="00ED7EB9" w:rsidRPr="00CF4DCA" w:rsidDel="006E2D25" w:rsidRDefault="00ED7EB9">
      <w:pPr>
        <w:pStyle w:val="Plattetekst"/>
        <w:numPr>
          <w:ilvl w:val="0"/>
          <w:numId w:val="9"/>
        </w:numPr>
        <w:spacing w:before="120"/>
        <w:outlineLvl w:val="0"/>
        <w:rPr>
          <w:del w:id="533" w:author="Jesse Pot" w:date="2017-06-28T22:25:00Z"/>
          <w:i/>
          <w:lang w:val="nl-NL"/>
        </w:rPr>
        <w:pPrChange w:id="534" w:author="Jesse Pot" w:date="2017-06-28T22:25:00Z">
          <w:pPr>
            <w:pStyle w:val="Plattetekst"/>
          </w:pPr>
        </w:pPrChange>
      </w:pPr>
      <w:del w:id="535" w:author="Jesse Pot" w:date="2017-06-28T22:25:00Z">
        <w:r w:rsidRPr="00CF4DCA" w:rsidDel="006E2D25">
          <w:rPr>
            <w:b/>
            <w:i/>
            <w:color w:val="FF0000"/>
            <w:lang w:val="nl-NL"/>
          </w:rPr>
          <w:delText>Dit is het belangrijkste deel</w:delText>
        </w:r>
        <w:r w:rsidR="005701D4" w:rsidRPr="00CF4DCA" w:rsidDel="006E2D25">
          <w:rPr>
            <w:b/>
            <w:i/>
            <w:color w:val="FF0000"/>
            <w:lang w:val="nl-NL"/>
          </w:rPr>
          <w:delText>.</w:delText>
        </w:r>
        <w:r w:rsidRPr="00CF4DCA" w:rsidDel="006E2D25">
          <w:rPr>
            <w:i/>
            <w:color w:val="FF0000"/>
            <w:lang w:val="nl-NL"/>
          </w:rPr>
          <w:delText xml:space="preserve"> </w:delText>
        </w:r>
        <w:r w:rsidRPr="00CF4DCA" w:rsidDel="006E2D25">
          <w:rPr>
            <w:i/>
            <w:color w:val="00B050"/>
            <w:lang w:val="nl-NL"/>
          </w:rPr>
          <w:delText xml:space="preserve">Hier worden </w:delText>
        </w:r>
        <w:r w:rsidRPr="00CF4DCA" w:rsidDel="006E2D25">
          <w:rPr>
            <w:b/>
            <w:i/>
            <w:color w:val="00B050"/>
            <w:lang w:val="nl-NL"/>
          </w:rPr>
          <w:delText>alle</w:delText>
        </w:r>
        <w:r w:rsidRPr="00CF4DCA" w:rsidDel="006E2D25">
          <w:rPr>
            <w:i/>
            <w:color w:val="00B050"/>
            <w:lang w:val="nl-NL"/>
          </w:rPr>
          <w:delText xml:space="preserve"> benodigde functionaliteiten benoemd. Gedetailleerd,</w:delText>
        </w:r>
        <w:r w:rsidR="005701D4" w:rsidRPr="00CF4DCA" w:rsidDel="006E2D25">
          <w:rPr>
            <w:i/>
            <w:color w:val="00B050"/>
            <w:lang w:val="nl-NL"/>
          </w:rPr>
          <w:delText xml:space="preserve"> volledig, concreet en zonder overbodige details.</w:delText>
        </w:r>
      </w:del>
    </w:p>
    <w:p w14:paraId="67297AF5" w14:textId="33F30409" w:rsidR="00ED7EB9" w:rsidRPr="00CF4DCA" w:rsidDel="006E2D25" w:rsidRDefault="00ED7EB9">
      <w:pPr>
        <w:pStyle w:val="Plattetekst"/>
        <w:numPr>
          <w:ilvl w:val="0"/>
          <w:numId w:val="9"/>
        </w:numPr>
        <w:spacing w:before="120"/>
        <w:outlineLvl w:val="0"/>
        <w:rPr>
          <w:del w:id="536" w:author="Jesse Pot" w:date="2017-06-28T22:25:00Z"/>
          <w:lang w:val="nl-NL"/>
        </w:rPr>
        <w:pPrChange w:id="537" w:author="Jesse Pot" w:date="2017-06-28T22:25:00Z">
          <w:pPr>
            <w:pStyle w:val="Plattetekst"/>
          </w:pPr>
        </w:pPrChange>
      </w:pPr>
    </w:p>
    <w:p w14:paraId="3D5EF7AC" w14:textId="23C755C7" w:rsidR="00ED7EB9" w:rsidRPr="00CF4DCA" w:rsidDel="006E2D25" w:rsidRDefault="00ED7EB9">
      <w:pPr>
        <w:pStyle w:val="Plattetekst"/>
        <w:numPr>
          <w:ilvl w:val="0"/>
          <w:numId w:val="9"/>
        </w:numPr>
        <w:spacing w:before="120"/>
        <w:outlineLvl w:val="0"/>
        <w:rPr>
          <w:del w:id="538" w:author="Jesse Pot" w:date="2017-06-28T22:25:00Z"/>
          <w:i/>
          <w:color w:val="00B050"/>
          <w:lang w:val="nl-NL"/>
        </w:rPr>
        <w:pPrChange w:id="539" w:author="Jesse Pot" w:date="2017-06-28T22:25:00Z">
          <w:pPr>
            <w:pStyle w:val="Plattetekst"/>
          </w:pPr>
        </w:pPrChange>
      </w:pPr>
      <w:del w:id="540" w:author="Jesse Pot" w:date="2017-06-28T22:25:00Z">
        <w:r w:rsidRPr="00CF4DCA" w:rsidDel="006E2D25">
          <w:rPr>
            <w:i/>
            <w:color w:val="00B050"/>
            <w:lang w:val="nl-NL"/>
          </w:rPr>
          <w:delText xml:space="preserve">Aan de hand van de user stories uit de Behoefteanalyse (BA) kun je </w:delText>
        </w:r>
        <w:r w:rsidRPr="00CF4DCA" w:rsidDel="006E2D25">
          <w:rPr>
            <w:b/>
            <w:i/>
            <w:color w:val="00B050"/>
            <w:lang w:val="nl-NL"/>
          </w:rPr>
          <w:delText>use-cases</w:delText>
        </w:r>
        <w:r w:rsidRPr="00CF4DCA" w:rsidDel="006E2D25">
          <w:rPr>
            <w:i/>
            <w:color w:val="00B050"/>
            <w:lang w:val="nl-NL"/>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CF4DCA" w:rsidDel="006E2D25">
          <w:rPr>
            <w:b/>
            <w:i/>
            <w:color w:val="00B050"/>
            <w:lang w:val="nl-NL"/>
          </w:rPr>
          <w:delText>volledig</w:delText>
        </w:r>
        <w:r w:rsidRPr="00CF4DCA" w:rsidDel="006E2D25">
          <w:rPr>
            <w:i/>
            <w:color w:val="00B050"/>
            <w:lang w:val="nl-NL"/>
          </w:rPr>
          <w:delText xml:space="preserve"> is, m.a.w. dat </w:delText>
        </w:r>
        <w:r w:rsidRPr="00CF4DCA" w:rsidDel="006E2D25">
          <w:rPr>
            <w:b/>
            <w:i/>
            <w:color w:val="00B050"/>
            <w:lang w:val="nl-NL"/>
          </w:rPr>
          <w:delText>alle functies</w:delText>
        </w:r>
        <w:r w:rsidRPr="00CF4DCA" w:rsidDel="006E2D25">
          <w:rPr>
            <w:i/>
            <w:color w:val="00B050"/>
            <w:lang w:val="nl-NL"/>
          </w:rPr>
          <w:delText xml:space="preserve"> worden genoemd.</w:delText>
        </w:r>
      </w:del>
    </w:p>
    <w:p w14:paraId="7F50662F" w14:textId="31326978" w:rsidR="00ED7EB9" w:rsidRPr="00CF4DCA" w:rsidDel="006E2D25" w:rsidRDefault="00ED7EB9">
      <w:pPr>
        <w:pStyle w:val="Plattetekst"/>
        <w:numPr>
          <w:ilvl w:val="0"/>
          <w:numId w:val="9"/>
        </w:numPr>
        <w:spacing w:before="120"/>
        <w:outlineLvl w:val="0"/>
        <w:rPr>
          <w:del w:id="541" w:author="Jesse Pot" w:date="2017-06-28T22:25:00Z"/>
          <w:lang w:val="nl-NL"/>
        </w:rPr>
        <w:pPrChange w:id="542" w:author="Jesse Pot" w:date="2017-06-28T22:25:00Z">
          <w:pPr>
            <w:pStyle w:val="Plattetekst"/>
          </w:pPr>
        </w:pPrChange>
      </w:pPr>
    </w:p>
    <w:p w14:paraId="4A6D1E12" w14:textId="3428929D" w:rsidR="00ED7EB9" w:rsidRPr="00CF4DCA" w:rsidDel="006E2D25" w:rsidRDefault="00ED7EB9">
      <w:pPr>
        <w:pStyle w:val="Plattetekst"/>
        <w:numPr>
          <w:ilvl w:val="0"/>
          <w:numId w:val="9"/>
        </w:numPr>
        <w:spacing w:before="120"/>
        <w:outlineLvl w:val="0"/>
        <w:rPr>
          <w:del w:id="543" w:author="Jesse Pot" w:date="2017-06-28T22:25:00Z"/>
          <w:color w:val="0432FF"/>
          <w:lang w:val="nl-NL"/>
        </w:rPr>
        <w:pPrChange w:id="544" w:author="Jesse Pot" w:date="2017-06-28T22:25:00Z">
          <w:pPr>
            <w:pStyle w:val="Plattetekst"/>
          </w:pPr>
        </w:pPrChange>
      </w:pPr>
      <w:del w:id="545" w:author="Jesse Pot" w:date="2017-06-28T22:25:00Z">
        <w:r w:rsidRPr="00CF4DCA" w:rsidDel="006E2D25">
          <w:rPr>
            <w:color w:val="0432FF"/>
            <w:lang w:val="nl-NL"/>
          </w:rPr>
          <w:delText>Voorbeeld van de (nog niet uitgewerkte) functionaliteiten:</w:delText>
        </w:r>
      </w:del>
    </w:p>
    <w:p w14:paraId="57278243" w14:textId="3394A1AF" w:rsidR="00ED7EB9" w:rsidRPr="00CF4DCA" w:rsidDel="006E2D25" w:rsidRDefault="00ED7EB9">
      <w:pPr>
        <w:pStyle w:val="Plattetekst"/>
        <w:numPr>
          <w:ilvl w:val="0"/>
          <w:numId w:val="9"/>
        </w:numPr>
        <w:spacing w:before="120"/>
        <w:outlineLvl w:val="0"/>
        <w:rPr>
          <w:del w:id="546" w:author="Jesse Pot" w:date="2017-06-28T22:25:00Z"/>
          <w:color w:val="0432FF"/>
          <w:lang w:val="nl-NL"/>
        </w:rPr>
        <w:pPrChange w:id="547" w:author="Jesse Pot" w:date="2017-06-28T22:25:00Z">
          <w:pPr>
            <w:pStyle w:val="Plattetekst"/>
          </w:pPr>
        </w:pPrChange>
      </w:pPr>
      <w:del w:id="548" w:author="Jesse Pot" w:date="2017-06-28T22:25:00Z">
        <w:r w:rsidRPr="00CF4DCA" w:rsidDel="006E2D25">
          <w:rPr>
            <w:color w:val="0432FF"/>
            <w:lang w:val="nl-NL"/>
          </w:rPr>
          <w:delText>Het informatiesysteem moet de volgende functionaliteiten hebben.</w:delText>
        </w:r>
      </w:del>
    </w:p>
    <w:p w14:paraId="21BD297F" w14:textId="306731F3" w:rsidR="00ED7EB9" w:rsidRPr="00CF4DCA" w:rsidDel="006E2D25" w:rsidRDefault="00ED7EB9">
      <w:pPr>
        <w:pStyle w:val="Plattetekst"/>
        <w:numPr>
          <w:ilvl w:val="0"/>
          <w:numId w:val="9"/>
        </w:numPr>
        <w:spacing w:before="120"/>
        <w:outlineLvl w:val="0"/>
        <w:rPr>
          <w:del w:id="549" w:author="Jesse Pot" w:date="2017-06-28T22:25:00Z"/>
          <w:color w:val="0432FF"/>
          <w:lang w:val="nl-NL"/>
        </w:rPr>
        <w:pPrChange w:id="550" w:author="Jesse Pot" w:date="2017-06-28T22:25:00Z">
          <w:pPr>
            <w:pStyle w:val="Plattetekst"/>
          </w:pPr>
        </w:pPrChange>
      </w:pPr>
      <w:del w:id="551" w:author="Jesse Pot" w:date="2017-06-28T22:25:00Z">
        <w:r w:rsidRPr="00CF4DCA" w:rsidDel="006E2D25">
          <w:rPr>
            <w:color w:val="0432FF"/>
            <w:lang w:val="nl-NL"/>
          </w:rPr>
          <w:delText xml:space="preserve">Op de </w:delText>
        </w:r>
        <w:r w:rsidRPr="00CF4DCA" w:rsidDel="006E2D25">
          <w:rPr>
            <w:b/>
            <w:color w:val="0432FF"/>
            <w:lang w:val="nl-NL"/>
          </w:rPr>
          <w:delText>hoofdpagina</w:delText>
        </w:r>
        <w:r w:rsidRPr="00CF4DCA" w:rsidDel="006E2D25">
          <w:rPr>
            <w:color w:val="0432FF"/>
            <w:lang w:val="nl-NL"/>
          </w:rPr>
          <w:delText xml:space="preserve"> staat ter informatie een slider met foto’s die gemaakt zijn tijdens verschillende cursussen.</w:delText>
        </w:r>
      </w:del>
    </w:p>
    <w:p w14:paraId="70EDA8DA" w14:textId="081CA1C9" w:rsidR="00ED7EB9" w:rsidRPr="00CF4DCA" w:rsidDel="006E2D25" w:rsidRDefault="00ED7EB9">
      <w:pPr>
        <w:pStyle w:val="Plattetekst"/>
        <w:numPr>
          <w:ilvl w:val="0"/>
          <w:numId w:val="9"/>
        </w:numPr>
        <w:spacing w:before="120"/>
        <w:outlineLvl w:val="0"/>
        <w:rPr>
          <w:del w:id="552" w:author="Jesse Pot" w:date="2017-06-28T22:25:00Z"/>
          <w:color w:val="0432FF"/>
          <w:lang w:val="nl-NL"/>
        </w:rPr>
        <w:pPrChange w:id="553" w:author="Jesse Pot" w:date="2017-06-28T22:25:00Z">
          <w:pPr>
            <w:pStyle w:val="Plattetekst"/>
          </w:pPr>
        </w:pPrChange>
      </w:pPr>
      <w:del w:id="554" w:author="Jesse Pot" w:date="2017-06-28T22:25:00Z">
        <w:r w:rsidRPr="00CF4DCA" w:rsidDel="006E2D25">
          <w:rPr>
            <w:color w:val="0432FF"/>
            <w:lang w:val="nl-NL"/>
          </w:rPr>
          <w:delText>....</w:delText>
        </w:r>
      </w:del>
    </w:p>
    <w:p w14:paraId="6873AA7B" w14:textId="2A13C35F" w:rsidR="00ED7EB9" w:rsidRPr="00CF4DCA" w:rsidDel="006E2D25" w:rsidRDefault="00ED7EB9">
      <w:pPr>
        <w:pStyle w:val="Plattetekst"/>
        <w:numPr>
          <w:ilvl w:val="0"/>
          <w:numId w:val="9"/>
        </w:numPr>
        <w:spacing w:before="120"/>
        <w:outlineLvl w:val="0"/>
        <w:rPr>
          <w:del w:id="555" w:author="Jesse Pot" w:date="2017-06-28T22:25:00Z"/>
          <w:color w:val="0432FF"/>
          <w:lang w:val="nl-NL"/>
        </w:rPr>
        <w:pPrChange w:id="556" w:author="Jesse Pot" w:date="2017-06-28T22:25:00Z">
          <w:pPr>
            <w:pStyle w:val="Plattetekst"/>
          </w:pPr>
        </w:pPrChange>
      </w:pPr>
      <w:del w:id="557" w:author="Jesse Pot" w:date="2017-06-28T22:25:00Z">
        <w:r w:rsidRPr="00CF4DCA" w:rsidDel="006E2D25">
          <w:rPr>
            <w:color w:val="0432FF"/>
            <w:lang w:val="nl-NL"/>
          </w:rPr>
          <w:delText xml:space="preserve">Medewerkers/beheerders moeten kunnen </w:delText>
        </w:r>
        <w:r w:rsidRPr="00CF4DCA" w:rsidDel="006E2D25">
          <w:rPr>
            <w:b/>
            <w:color w:val="0432FF"/>
            <w:lang w:val="nl-NL"/>
          </w:rPr>
          <w:delText>inloggen</w:delText>
        </w:r>
        <w:r w:rsidRPr="00CF4DCA" w:rsidDel="006E2D25">
          <w:rPr>
            <w:color w:val="0432FF"/>
            <w:lang w:val="nl-NL"/>
          </w:rPr>
          <w:delText>.</w:delText>
        </w:r>
      </w:del>
    </w:p>
    <w:p w14:paraId="3860111E" w14:textId="71720841" w:rsidR="00ED7EB9" w:rsidRPr="00CF4DCA" w:rsidDel="006E2D25" w:rsidRDefault="00ED7EB9">
      <w:pPr>
        <w:pStyle w:val="Plattetekst"/>
        <w:numPr>
          <w:ilvl w:val="0"/>
          <w:numId w:val="9"/>
        </w:numPr>
        <w:spacing w:before="120"/>
        <w:outlineLvl w:val="0"/>
        <w:rPr>
          <w:del w:id="558" w:author="Jesse Pot" w:date="2017-06-28T22:25:00Z"/>
          <w:color w:val="0432FF"/>
          <w:lang w:val="nl-NL"/>
        </w:rPr>
        <w:pPrChange w:id="559" w:author="Jesse Pot" w:date="2017-06-28T22:25:00Z">
          <w:pPr>
            <w:pStyle w:val="Plattetekst"/>
          </w:pPr>
        </w:pPrChange>
      </w:pPr>
      <w:del w:id="560" w:author="Jesse Pot" w:date="2017-06-28T22:25:00Z">
        <w:r w:rsidRPr="00CF4DCA" w:rsidDel="006E2D25">
          <w:rPr>
            <w:color w:val="0432FF"/>
            <w:lang w:val="nl-NL"/>
          </w:rPr>
          <w:delText xml:space="preserve">Medewerkers/beheerders moeten hun gegevens kunnen </w:delText>
        </w:r>
        <w:r w:rsidRPr="00CF4DCA" w:rsidDel="006E2D25">
          <w:rPr>
            <w:b/>
            <w:color w:val="0432FF"/>
            <w:lang w:val="nl-NL"/>
          </w:rPr>
          <w:delText>zien</w:delText>
        </w:r>
        <w:r w:rsidRPr="00CF4DCA" w:rsidDel="006E2D25">
          <w:rPr>
            <w:color w:val="0432FF"/>
            <w:lang w:val="nl-NL"/>
          </w:rPr>
          <w:delText>.</w:delText>
        </w:r>
      </w:del>
    </w:p>
    <w:p w14:paraId="1D5899E5" w14:textId="0FB2C279" w:rsidR="00E57B59" w:rsidRPr="00CF4DCA" w:rsidDel="006E2D25" w:rsidRDefault="00E57B59">
      <w:pPr>
        <w:pStyle w:val="Plattetekst"/>
        <w:numPr>
          <w:ilvl w:val="0"/>
          <w:numId w:val="9"/>
        </w:numPr>
        <w:spacing w:before="120"/>
        <w:outlineLvl w:val="0"/>
        <w:rPr>
          <w:del w:id="561" w:author="Jesse Pot" w:date="2017-06-28T22:25:00Z"/>
          <w:color w:val="0432FF"/>
          <w:lang w:val="nl-NL"/>
        </w:rPr>
        <w:pPrChange w:id="562" w:author="Jesse Pot" w:date="2017-06-28T22:25:00Z">
          <w:pPr>
            <w:pStyle w:val="Plattetekst"/>
          </w:pPr>
        </w:pPrChange>
      </w:pPr>
      <w:del w:id="563" w:author="Jesse Pot" w:date="2017-06-28T22:25:00Z">
        <w:r w:rsidRPr="00CF4DCA" w:rsidDel="006E2D25">
          <w:rPr>
            <w:color w:val="0432FF"/>
            <w:lang w:val="nl-NL"/>
          </w:rPr>
          <w:delText xml:space="preserve">Medewerkers/beheerders moeten nieuwe evenementen kunnen </w:delText>
        </w:r>
        <w:r w:rsidRPr="00CF4DCA" w:rsidDel="006E2D25">
          <w:rPr>
            <w:b/>
            <w:color w:val="0432FF"/>
            <w:lang w:val="nl-NL"/>
          </w:rPr>
          <w:delText>aanmaken</w:delText>
        </w:r>
        <w:r w:rsidRPr="00CF4DCA" w:rsidDel="006E2D25">
          <w:rPr>
            <w:color w:val="0432FF"/>
            <w:lang w:val="nl-NL"/>
          </w:rPr>
          <w:delText>.</w:delText>
        </w:r>
      </w:del>
    </w:p>
    <w:p w14:paraId="587D7CF8" w14:textId="127AB2E6" w:rsidR="00ED7EB9" w:rsidRPr="00CF4DCA" w:rsidDel="006E2D25" w:rsidRDefault="00ED7EB9">
      <w:pPr>
        <w:pStyle w:val="Plattetekst"/>
        <w:numPr>
          <w:ilvl w:val="0"/>
          <w:numId w:val="9"/>
        </w:numPr>
        <w:spacing w:before="120"/>
        <w:outlineLvl w:val="0"/>
        <w:rPr>
          <w:del w:id="564" w:author="Jesse Pot" w:date="2017-06-28T22:25:00Z"/>
          <w:color w:val="0432FF"/>
          <w:lang w:val="nl-NL"/>
        </w:rPr>
        <w:pPrChange w:id="565" w:author="Jesse Pot" w:date="2017-06-28T22:25:00Z">
          <w:pPr>
            <w:pStyle w:val="Plattetekst"/>
          </w:pPr>
        </w:pPrChange>
      </w:pPr>
      <w:del w:id="566" w:author="Jesse Pot" w:date="2017-06-28T22:25:00Z">
        <w:r w:rsidRPr="00CF4DCA" w:rsidDel="006E2D25">
          <w:rPr>
            <w:b/>
            <w:color w:val="0432FF"/>
            <w:lang w:val="nl-NL"/>
          </w:rPr>
          <w:delText>....</w:delText>
        </w:r>
      </w:del>
    </w:p>
    <w:p w14:paraId="61302476" w14:textId="082DD017" w:rsidR="00ED7EB9" w:rsidRPr="00CF4DCA" w:rsidDel="006E2D25" w:rsidRDefault="00ED7EB9">
      <w:pPr>
        <w:pStyle w:val="Plattetekst"/>
        <w:numPr>
          <w:ilvl w:val="0"/>
          <w:numId w:val="9"/>
        </w:numPr>
        <w:spacing w:before="120"/>
        <w:outlineLvl w:val="0"/>
        <w:rPr>
          <w:del w:id="567" w:author="Jesse Pot" w:date="2017-06-28T22:25:00Z"/>
          <w:lang w:val="nl-NL"/>
        </w:rPr>
        <w:pPrChange w:id="568" w:author="Jesse Pot" w:date="2017-06-28T22:25:00Z">
          <w:pPr>
            <w:pStyle w:val="Plattetekst"/>
          </w:pPr>
        </w:pPrChange>
      </w:pPr>
    </w:p>
    <w:p w14:paraId="5FED51AF" w14:textId="6094AE1D" w:rsidR="00E57B59" w:rsidRPr="00CF4DCA" w:rsidDel="006E2D25" w:rsidRDefault="00E57B59">
      <w:pPr>
        <w:pStyle w:val="Plattetekst"/>
        <w:numPr>
          <w:ilvl w:val="0"/>
          <w:numId w:val="9"/>
        </w:numPr>
        <w:spacing w:before="120"/>
        <w:outlineLvl w:val="0"/>
        <w:rPr>
          <w:del w:id="569" w:author="Jesse Pot" w:date="2017-06-28T22:25:00Z"/>
          <w:lang w:val="nl-NL"/>
        </w:rPr>
        <w:pPrChange w:id="570" w:author="Jesse Pot" w:date="2017-06-28T22:25:00Z">
          <w:pPr>
            <w:pStyle w:val="Plattetekst"/>
          </w:pPr>
        </w:pPrChange>
      </w:pPr>
    </w:p>
    <w:p w14:paraId="12774E5A" w14:textId="42E86B5F" w:rsidR="00E57B59" w:rsidRPr="00CF4DCA" w:rsidDel="006E2D25" w:rsidRDefault="00E57B59">
      <w:pPr>
        <w:pStyle w:val="Plattetekst"/>
        <w:numPr>
          <w:ilvl w:val="0"/>
          <w:numId w:val="9"/>
        </w:numPr>
        <w:spacing w:before="120"/>
        <w:outlineLvl w:val="0"/>
        <w:rPr>
          <w:del w:id="571" w:author="Jesse Pot" w:date="2017-06-28T22:25:00Z"/>
          <w:lang w:val="nl-NL"/>
        </w:rPr>
        <w:pPrChange w:id="572" w:author="Jesse Pot" w:date="2017-06-28T22:25:00Z">
          <w:pPr>
            <w:pStyle w:val="Plattetekst"/>
          </w:pPr>
        </w:pPrChange>
      </w:pPr>
    </w:p>
    <w:p w14:paraId="7F1ADFCE" w14:textId="7E713FCC" w:rsidR="00E57B59" w:rsidRPr="00CF4DCA" w:rsidDel="006E2D25" w:rsidRDefault="00E57B59">
      <w:pPr>
        <w:pStyle w:val="Kop1"/>
        <w:rPr>
          <w:del w:id="573" w:author="Jesse Pot" w:date="2017-06-28T22:25:00Z"/>
          <w:lang w:val="nl-NL"/>
        </w:rPr>
      </w:pPr>
      <w:bookmarkStart w:id="574" w:name="_Toc470773233"/>
      <w:del w:id="575" w:author="Jesse Pot" w:date="2017-06-28T22:25:00Z">
        <w:r w:rsidRPr="00CF4DCA" w:rsidDel="006E2D25">
          <w:rPr>
            <w:lang w:val="nl-NL"/>
          </w:rPr>
          <w:delText>Navigatie</w:delText>
        </w:r>
        <w:bookmarkEnd w:id="574"/>
      </w:del>
    </w:p>
    <w:p w14:paraId="489D186C" w14:textId="59A96234" w:rsidR="00E57B59" w:rsidRPr="00CF4DCA" w:rsidDel="006E2D25" w:rsidRDefault="00E57B59">
      <w:pPr>
        <w:pStyle w:val="Plattetekst"/>
        <w:numPr>
          <w:ilvl w:val="0"/>
          <w:numId w:val="9"/>
        </w:numPr>
        <w:spacing w:before="120"/>
        <w:outlineLvl w:val="0"/>
        <w:rPr>
          <w:del w:id="576" w:author="Jesse Pot" w:date="2017-06-28T22:25:00Z"/>
          <w:lang w:val="nl-NL"/>
        </w:rPr>
        <w:pPrChange w:id="577" w:author="Jesse Pot" w:date="2017-06-28T22:25:00Z">
          <w:pPr>
            <w:pStyle w:val="Plattetekst"/>
          </w:pPr>
        </w:pPrChange>
      </w:pPr>
    </w:p>
    <w:p w14:paraId="5169777B" w14:textId="160A3E92" w:rsidR="005D0D78" w:rsidRPr="00CF4DCA" w:rsidDel="006E2D25" w:rsidRDefault="005D0D78">
      <w:pPr>
        <w:numPr>
          <w:ilvl w:val="0"/>
          <w:numId w:val="9"/>
        </w:numPr>
        <w:spacing w:before="120"/>
        <w:outlineLvl w:val="0"/>
        <w:rPr>
          <w:del w:id="578" w:author="Jesse Pot" w:date="2017-06-28T22:25:00Z"/>
          <w:rFonts w:ascii="Cambria" w:hAnsi="Cambria"/>
          <w:i/>
          <w:color w:val="FF0000"/>
          <w:lang w:val="nl-NL"/>
        </w:rPr>
        <w:pPrChange w:id="579" w:author="Jesse Pot" w:date="2017-06-28T22:25:00Z">
          <w:pPr/>
        </w:pPrChange>
      </w:pPr>
      <w:del w:id="580" w:author="Jesse Pot" w:date="2017-06-28T22:25:00Z">
        <w:r w:rsidRPr="00CF4DCA" w:rsidDel="006E2D25">
          <w:rPr>
            <w:rFonts w:ascii="Cambria" w:hAnsi="Cambria"/>
            <w:i/>
            <w:color w:val="FF0000"/>
            <w:lang w:val="nl-NL"/>
          </w:rPr>
          <w:delText>Dit onderdeel vervalt als er een apart GO is waar dit in staat. Bij het examen is er geen los GO en dan moet die onderdeel er dus wel in!</w:delText>
        </w:r>
      </w:del>
    </w:p>
    <w:p w14:paraId="56198099" w14:textId="220F2276" w:rsidR="005D0D78" w:rsidRPr="00CF4DCA" w:rsidDel="006E2D25" w:rsidRDefault="005D0D78">
      <w:pPr>
        <w:numPr>
          <w:ilvl w:val="0"/>
          <w:numId w:val="9"/>
        </w:numPr>
        <w:spacing w:before="120"/>
        <w:outlineLvl w:val="0"/>
        <w:rPr>
          <w:del w:id="581" w:author="Jesse Pot" w:date="2017-06-28T22:25:00Z"/>
          <w:rFonts w:ascii="Cambria" w:hAnsi="Cambria"/>
          <w:i/>
          <w:color w:val="00B050"/>
          <w:lang w:val="nl-NL"/>
        </w:rPr>
        <w:pPrChange w:id="582" w:author="Jesse Pot" w:date="2017-06-28T22:25:00Z">
          <w:pPr/>
        </w:pPrChange>
      </w:pPr>
    </w:p>
    <w:p w14:paraId="4508EDBA" w14:textId="359515AC" w:rsidR="00E57B59" w:rsidRPr="00CF4DCA" w:rsidDel="006E2D25" w:rsidRDefault="00E57B59">
      <w:pPr>
        <w:numPr>
          <w:ilvl w:val="0"/>
          <w:numId w:val="9"/>
        </w:numPr>
        <w:spacing w:before="120"/>
        <w:outlineLvl w:val="0"/>
        <w:rPr>
          <w:del w:id="583" w:author="Jesse Pot" w:date="2017-06-28T22:25:00Z"/>
          <w:rFonts w:ascii="Cambria" w:hAnsi="Cambria"/>
          <w:i/>
          <w:color w:val="00B050"/>
          <w:lang w:val="nl-NL"/>
        </w:rPr>
        <w:pPrChange w:id="584" w:author="Jesse Pot" w:date="2017-06-28T22:25:00Z">
          <w:pPr/>
        </w:pPrChange>
      </w:pPr>
      <w:del w:id="585" w:author="Jesse Pot" w:date="2017-06-28T22:25:00Z">
        <w:r w:rsidRPr="00CF4DCA" w:rsidDel="006E2D25">
          <w:rPr>
            <w:rFonts w:ascii="Cambria" w:hAnsi="Cambria"/>
            <w:i/>
            <w:color w:val="00B050"/>
            <w:lang w:val="nl-NL"/>
          </w:rPr>
          <w:delText>Om te laten zien hoe de pagina's van een website onderling samenhangen (hoe kom je van de ene pagina naar de andere) gebruiken we een sitemap.</w:delText>
        </w:r>
      </w:del>
    </w:p>
    <w:p w14:paraId="0294D735" w14:textId="336D3D94" w:rsidR="00E57B59" w:rsidRPr="00CF4DCA" w:rsidDel="006E2D25" w:rsidRDefault="00E57B59">
      <w:pPr>
        <w:numPr>
          <w:ilvl w:val="0"/>
          <w:numId w:val="9"/>
        </w:numPr>
        <w:spacing w:before="120"/>
        <w:outlineLvl w:val="0"/>
        <w:rPr>
          <w:del w:id="586" w:author="Jesse Pot" w:date="2017-06-28T22:25:00Z"/>
          <w:rFonts w:ascii="Cambria" w:hAnsi="Cambria"/>
          <w:i/>
          <w:color w:val="00B050"/>
          <w:lang w:val="nl-NL"/>
        </w:rPr>
        <w:pPrChange w:id="587" w:author="Jesse Pot" w:date="2017-06-28T22:25:00Z">
          <w:pPr/>
        </w:pPrChange>
      </w:pPr>
    </w:p>
    <w:p w14:paraId="2310CF8B" w14:textId="48D9B015" w:rsidR="00E57B59" w:rsidRPr="00CF4DCA" w:rsidDel="006E2D25" w:rsidRDefault="00E57B59">
      <w:pPr>
        <w:numPr>
          <w:ilvl w:val="0"/>
          <w:numId w:val="9"/>
        </w:numPr>
        <w:spacing w:before="120"/>
        <w:outlineLvl w:val="0"/>
        <w:rPr>
          <w:del w:id="588" w:author="Jesse Pot" w:date="2017-06-28T22:25:00Z"/>
          <w:rFonts w:ascii="Cambria" w:hAnsi="Cambria"/>
          <w:i/>
          <w:color w:val="00B050"/>
          <w:lang w:val="nl-NL"/>
        </w:rPr>
        <w:pPrChange w:id="589" w:author="Jesse Pot" w:date="2017-06-28T22:25:00Z">
          <w:pPr/>
        </w:pPrChange>
      </w:pPr>
      <w:del w:id="590" w:author="Jesse Pot" w:date="2017-06-28T22:25:00Z">
        <w:r w:rsidRPr="00CF4DCA" w:rsidDel="006E2D25">
          <w:rPr>
            <w:rFonts w:ascii="Cambria" w:hAnsi="Cambria"/>
            <w:i/>
            <w:color w:val="00B050"/>
            <w:lang w:val="nl-NL"/>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62450382" w:rsidR="00E57B59" w:rsidRPr="00CF4DCA" w:rsidDel="006E2D25" w:rsidRDefault="00E57B59">
      <w:pPr>
        <w:numPr>
          <w:ilvl w:val="0"/>
          <w:numId w:val="9"/>
        </w:numPr>
        <w:spacing w:before="120"/>
        <w:outlineLvl w:val="0"/>
        <w:rPr>
          <w:del w:id="591" w:author="Jesse Pot" w:date="2017-06-28T22:25:00Z"/>
          <w:rFonts w:ascii="Cambria" w:hAnsi="Cambria"/>
          <w:i/>
          <w:color w:val="00B050"/>
          <w:lang w:val="nl-NL"/>
        </w:rPr>
        <w:pPrChange w:id="592" w:author="Jesse Pot" w:date="2017-06-28T22:25:00Z">
          <w:pPr/>
        </w:pPrChange>
      </w:pPr>
    </w:p>
    <w:p w14:paraId="531683A1" w14:textId="05E4AC22" w:rsidR="00E57B59" w:rsidRPr="00CF4DCA" w:rsidDel="006E2D25" w:rsidRDefault="00E57B59">
      <w:pPr>
        <w:numPr>
          <w:ilvl w:val="0"/>
          <w:numId w:val="9"/>
        </w:numPr>
        <w:spacing w:before="120"/>
        <w:outlineLvl w:val="0"/>
        <w:rPr>
          <w:del w:id="593" w:author="Jesse Pot" w:date="2017-06-28T22:25:00Z"/>
          <w:rFonts w:ascii="Cambria" w:hAnsi="Cambria"/>
          <w:i/>
          <w:color w:val="00B050"/>
          <w:lang w:val="nl-NL"/>
        </w:rPr>
        <w:pPrChange w:id="594" w:author="Jesse Pot" w:date="2017-06-28T22:25:00Z">
          <w:pPr/>
        </w:pPrChange>
      </w:pPr>
      <w:del w:id="595" w:author="Jesse Pot" w:date="2017-06-28T22:25:00Z">
        <w:r w:rsidRPr="00CF4DCA" w:rsidDel="006E2D25">
          <w:rPr>
            <w:rFonts w:ascii="Cambria" w:hAnsi="Cambria"/>
            <w:i/>
            <w:color w:val="00B050"/>
            <w:lang w:val="nl-NL"/>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30AC4AFA" w:rsidR="00E57B59" w:rsidRPr="00CF4DCA" w:rsidDel="006E2D25" w:rsidRDefault="00E57B59">
      <w:pPr>
        <w:numPr>
          <w:ilvl w:val="0"/>
          <w:numId w:val="9"/>
        </w:numPr>
        <w:spacing w:before="120"/>
        <w:outlineLvl w:val="0"/>
        <w:rPr>
          <w:del w:id="596" w:author="Jesse Pot" w:date="2017-06-28T22:25:00Z"/>
          <w:rFonts w:ascii="Cambria" w:hAnsi="Cambria"/>
          <w:i/>
          <w:lang w:val="nl-NL"/>
        </w:rPr>
        <w:pPrChange w:id="597" w:author="Jesse Pot" w:date="2017-06-28T22:25:00Z">
          <w:pPr/>
        </w:pPrChange>
      </w:pPr>
    </w:p>
    <w:p w14:paraId="100792A9" w14:textId="10D9D5BD" w:rsidR="00E57B59" w:rsidRPr="00CF4DCA" w:rsidDel="006E2D25" w:rsidRDefault="00E57B59">
      <w:pPr>
        <w:numPr>
          <w:ilvl w:val="0"/>
          <w:numId w:val="9"/>
        </w:numPr>
        <w:spacing w:before="120"/>
        <w:outlineLvl w:val="0"/>
        <w:rPr>
          <w:del w:id="598" w:author="Jesse Pot" w:date="2017-06-28T22:25:00Z"/>
          <w:rFonts w:ascii="Cambria" w:hAnsi="Cambria"/>
          <w:color w:val="0432FF"/>
          <w:lang w:val="nl-NL"/>
        </w:rPr>
        <w:pPrChange w:id="599" w:author="Jesse Pot" w:date="2017-06-28T22:25:00Z">
          <w:pPr/>
        </w:pPrChange>
      </w:pPr>
      <w:del w:id="600" w:author="Jesse Pot" w:date="2017-06-28T22:25:00Z">
        <w:r w:rsidRPr="00CF4DCA" w:rsidDel="006E2D25">
          <w:rPr>
            <w:rFonts w:ascii="Cambria" w:hAnsi="Cambria"/>
            <w:color w:val="0432FF"/>
            <w:lang w:val="nl-NL"/>
          </w:rPr>
          <w:delText>Hieronder volgt de sitemap, een overzicht van de verschillende pagina’s en hun samenhang. Ofwel, hoe ze met links verbonden zijn en hoe de bezoeker zich door de site kan bewegen.</w:delText>
        </w:r>
      </w:del>
    </w:p>
    <w:p w14:paraId="0D921CA3" w14:textId="0AF36423" w:rsidR="00E57B59" w:rsidRPr="00CF4DCA" w:rsidDel="006E2D25" w:rsidRDefault="00E57B59">
      <w:pPr>
        <w:numPr>
          <w:ilvl w:val="0"/>
          <w:numId w:val="9"/>
        </w:numPr>
        <w:spacing w:before="120"/>
        <w:outlineLvl w:val="0"/>
        <w:rPr>
          <w:del w:id="601" w:author="Jesse Pot" w:date="2017-06-28T22:25:00Z"/>
          <w:rFonts w:ascii="Cambria" w:hAnsi="Cambria"/>
          <w:lang w:val="nl-NL"/>
        </w:rPr>
        <w:pPrChange w:id="602" w:author="Jesse Pot" w:date="2017-06-28T22:25:00Z">
          <w:pPr/>
        </w:pPrChange>
      </w:pPr>
      <w:del w:id="603" w:author="Jesse Pot" w:date="2017-06-28T22:25:00Z">
        <w:r w:rsidRPr="00CF4DCA" w:rsidDel="006E2D25">
          <w:rPr>
            <w:rFonts w:ascii="Verdana" w:hAnsi="Verdana"/>
            <w:noProof/>
            <w:lang w:val="nl-NL" w:eastAsia="nl-NL"/>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del>
    </w:p>
    <w:p w14:paraId="39615861" w14:textId="36553D0D" w:rsidR="00E57B59" w:rsidRPr="00CF4DCA" w:rsidDel="006E2D25" w:rsidRDefault="00E57B59">
      <w:pPr>
        <w:numPr>
          <w:ilvl w:val="0"/>
          <w:numId w:val="9"/>
        </w:numPr>
        <w:spacing w:before="120"/>
        <w:outlineLvl w:val="0"/>
        <w:rPr>
          <w:del w:id="604" w:author="Jesse Pot" w:date="2017-06-28T22:25:00Z"/>
          <w:rFonts w:ascii="Cambria" w:hAnsi="Cambria"/>
          <w:i/>
          <w:lang w:val="nl-NL"/>
        </w:rPr>
        <w:pPrChange w:id="605" w:author="Jesse Pot" w:date="2017-06-28T22:25:00Z">
          <w:pPr/>
        </w:pPrChange>
      </w:pPr>
    </w:p>
    <w:p w14:paraId="66885FCC" w14:textId="18B2A9E6" w:rsidR="00E57B59" w:rsidRPr="00CF4DCA" w:rsidDel="006E2D25" w:rsidRDefault="00E57B59">
      <w:pPr>
        <w:numPr>
          <w:ilvl w:val="0"/>
          <w:numId w:val="9"/>
        </w:numPr>
        <w:spacing w:before="120"/>
        <w:outlineLvl w:val="0"/>
        <w:rPr>
          <w:del w:id="606" w:author="Jesse Pot" w:date="2017-06-28T22:25:00Z"/>
          <w:rFonts w:ascii="Cambria" w:hAnsi="Cambria"/>
          <w:i/>
          <w:color w:val="00B050"/>
          <w:lang w:val="nl-NL"/>
        </w:rPr>
        <w:pPrChange w:id="607" w:author="Jesse Pot" w:date="2017-06-28T22:25:00Z">
          <w:pPr/>
        </w:pPrChange>
      </w:pPr>
      <w:del w:id="608" w:author="Jesse Pot" w:date="2017-06-28T22:25:00Z">
        <w:r w:rsidRPr="00CF4DCA" w:rsidDel="006E2D25">
          <w:rPr>
            <w:rFonts w:ascii="Cambria" w:hAnsi="Cambria"/>
            <w:i/>
            <w:color w:val="00B050"/>
            <w:lang w:val="nl-NL"/>
          </w:rPr>
          <w:delText>Soms wordt een sitemap ook zelf in de website opgenomen als (deel van een) pagina. Dat ziet er dan bijvoorbeeld zo uit:</w:delText>
        </w:r>
      </w:del>
    </w:p>
    <w:p w14:paraId="18CFF7CB" w14:textId="192C908F" w:rsidR="00E57B59" w:rsidRPr="00CF4DCA" w:rsidDel="006E2D25" w:rsidRDefault="00E57B59">
      <w:pPr>
        <w:numPr>
          <w:ilvl w:val="0"/>
          <w:numId w:val="9"/>
        </w:numPr>
        <w:spacing w:before="120"/>
        <w:outlineLvl w:val="0"/>
        <w:rPr>
          <w:del w:id="609" w:author="Jesse Pot" w:date="2017-06-28T22:25:00Z"/>
          <w:rFonts w:ascii="Cambria" w:hAnsi="Cambria"/>
          <w:i/>
          <w:lang w:val="nl-NL"/>
        </w:rPr>
        <w:pPrChange w:id="610" w:author="Jesse Pot" w:date="2017-06-28T22:25:00Z">
          <w:pPr/>
        </w:pPrChange>
      </w:pPr>
    </w:p>
    <w:p w14:paraId="7D61E2AF" w14:textId="67ECDA1B" w:rsidR="00E57B59" w:rsidRPr="00CF4DCA" w:rsidDel="006E2D25" w:rsidRDefault="00E57B59">
      <w:pPr>
        <w:numPr>
          <w:ilvl w:val="0"/>
          <w:numId w:val="9"/>
        </w:numPr>
        <w:spacing w:before="120"/>
        <w:outlineLvl w:val="0"/>
        <w:rPr>
          <w:del w:id="611" w:author="Jesse Pot" w:date="2017-06-28T22:25:00Z"/>
          <w:lang w:val="nl-NL"/>
        </w:rPr>
        <w:pPrChange w:id="612" w:author="Jesse Pot" w:date="2017-06-28T22:25:00Z">
          <w:pPr/>
        </w:pPrChange>
      </w:pPr>
      <w:del w:id="613" w:author="Jesse Pot" w:date="2017-06-28T22:25:00Z">
        <w:r w:rsidRPr="00CF4DCA" w:rsidDel="006E2D25">
          <w:rPr>
            <w:rFonts w:ascii="Times New Roman" w:eastAsia="Times New Roman" w:hAnsi="Times New Roman" w:cs="Times New Roman"/>
            <w:noProof/>
            <w:szCs w:val="24"/>
            <w:lang w:val="nl-NL" w:eastAsia="nl-NL"/>
          </w:rPr>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del>
    </w:p>
    <w:p w14:paraId="216C5878" w14:textId="04783087" w:rsidR="008702EC" w:rsidRPr="00CF4DCA" w:rsidDel="006E2D25" w:rsidRDefault="008702EC">
      <w:pPr>
        <w:pStyle w:val="Plattetekst"/>
        <w:numPr>
          <w:ilvl w:val="0"/>
          <w:numId w:val="9"/>
        </w:numPr>
        <w:spacing w:before="120"/>
        <w:outlineLvl w:val="0"/>
        <w:rPr>
          <w:del w:id="614" w:author="Jesse Pot" w:date="2017-06-28T22:25:00Z"/>
          <w:lang w:val="nl-NL"/>
        </w:rPr>
        <w:pPrChange w:id="615" w:author="Jesse Pot" w:date="2017-06-28T22:25:00Z">
          <w:pPr>
            <w:pStyle w:val="Plattetekst"/>
          </w:pPr>
        </w:pPrChange>
      </w:pPr>
    </w:p>
    <w:p w14:paraId="6F811B58" w14:textId="11EA620B" w:rsidR="00C14A68" w:rsidRPr="00CF4DCA" w:rsidDel="006E2D25" w:rsidRDefault="00C14A68">
      <w:pPr>
        <w:pStyle w:val="Plattetekst"/>
        <w:numPr>
          <w:ilvl w:val="0"/>
          <w:numId w:val="9"/>
        </w:numPr>
        <w:spacing w:before="120"/>
        <w:outlineLvl w:val="0"/>
        <w:rPr>
          <w:del w:id="616" w:author="Jesse Pot" w:date="2017-06-28T22:25:00Z"/>
          <w:lang w:val="nl-NL"/>
        </w:rPr>
        <w:pPrChange w:id="617" w:author="Jesse Pot" w:date="2017-06-28T22:25:00Z">
          <w:pPr>
            <w:pStyle w:val="Plattetekst"/>
          </w:pPr>
        </w:pPrChange>
      </w:pPr>
    </w:p>
    <w:p w14:paraId="0EF3B210" w14:textId="086A9A7F" w:rsidR="00ED7EB9" w:rsidRPr="00CF4DCA" w:rsidDel="006E2D25" w:rsidRDefault="00ED7EB9">
      <w:pPr>
        <w:pStyle w:val="Kop1"/>
        <w:rPr>
          <w:del w:id="618" w:author="Jesse Pot" w:date="2017-06-28T22:25:00Z"/>
          <w:lang w:val="nl-NL"/>
        </w:rPr>
      </w:pPr>
      <w:bookmarkStart w:id="619" w:name="_Toc443567048"/>
      <w:bookmarkStart w:id="620" w:name="_Toc470773234"/>
      <w:del w:id="621" w:author="Jesse Pot" w:date="2017-06-28T22:25:00Z">
        <w:r w:rsidRPr="00CF4DCA" w:rsidDel="006E2D25">
          <w:rPr>
            <w:lang w:val="nl-NL"/>
          </w:rPr>
          <w:delText>Paginalijst</w:delText>
        </w:r>
        <w:bookmarkEnd w:id="619"/>
        <w:bookmarkEnd w:id="620"/>
      </w:del>
    </w:p>
    <w:p w14:paraId="138E6F28" w14:textId="7CB5B8B3" w:rsidR="005901BA" w:rsidRPr="00CF4DCA" w:rsidDel="006E2D25" w:rsidRDefault="005901BA">
      <w:pPr>
        <w:pStyle w:val="Plattetekst"/>
        <w:numPr>
          <w:ilvl w:val="0"/>
          <w:numId w:val="9"/>
        </w:numPr>
        <w:spacing w:before="120"/>
        <w:outlineLvl w:val="0"/>
        <w:rPr>
          <w:del w:id="622" w:author="Jesse Pot" w:date="2017-06-28T22:25:00Z"/>
          <w:rFonts w:eastAsiaTheme="minorHAnsi"/>
          <w:lang w:val="nl-NL"/>
        </w:rPr>
        <w:pPrChange w:id="623" w:author="Jesse Pot" w:date="2017-06-28T22:25:00Z">
          <w:pPr>
            <w:pStyle w:val="Plattetekst"/>
          </w:pPr>
        </w:pPrChange>
      </w:pPr>
    </w:p>
    <w:p w14:paraId="3602D892" w14:textId="132781D5" w:rsidR="00ED7EB9" w:rsidRPr="00CF4DCA" w:rsidDel="006E2D25" w:rsidRDefault="00ED7EB9">
      <w:pPr>
        <w:pStyle w:val="Plattetekst"/>
        <w:numPr>
          <w:ilvl w:val="0"/>
          <w:numId w:val="9"/>
        </w:numPr>
        <w:spacing w:before="120"/>
        <w:outlineLvl w:val="0"/>
        <w:rPr>
          <w:del w:id="624" w:author="Jesse Pot" w:date="2017-06-28T22:25:00Z"/>
          <w:rFonts w:eastAsiaTheme="minorHAnsi"/>
          <w:i/>
          <w:color w:val="00B050"/>
          <w:lang w:val="nl-NL"/>
        </w:rPr>
        <w:pPrChange w:id="625" w:author="Jesse Pot" w:date="2017-06-28T22:25:00Z">
          <w:pPr>
            <w:pStyle w:val="Plattetekst"/>
          </w:pPr>
        </w:pPrChange>
      </w:pPr>
      <w:del w:id="626" w:author="Jesse Pot" w:date="2017-06-28T22:25:00Z">
        <w:r w:rsidRPr="00CF4DCA" w:rsidDel="006E2D25">
          <w:rPr>
            <w:rFonts w:eastAsiaTheme="minorHAnsi"/>
            <w:i/>
            <w:color w:val="00B050"/>
            <w:lang w:val="nl-NL"/>
          </w:rPr>
          <w:delText xml:space="preserve">Dit deel bevat een overzicht van de inhoud van de verschillende webpagina’s. </w:delText>
        </w:r>
        <w:r w:rsidR="00AB536E" w:rsidRPr="00CF4DCA" w:rsidDel="006E2D25">
          <w:rPr>
            <w:rFonts w:eastAsiaTheme="minorHAnsi"/>
            <w:i/>
            <w:color w:val="00B050"/>
            <w:lang w:val="nl-NL"/>
          </w:rPr>
          <w:delText>Geef per pagina aan w</w:delText>
        </w:r>
        <w:r w:rsidRPr="00CF4DCA" w:rsidDel="006E2D25">
          <w:rPr>
            <w:rFonts w:eastAsiaTheme="minorHAnsi"/>
            <w:i/>
            <w:color w:val="00B050"/>
            <w:lang w:val="nl-NL"/>
          </w:rPr>
          <w:delText xml:space="preserve">at erop </w:delText>
        </w:r>
        <w:r w:rsidR="00AB536E" w:rsidRPr="00CF4DCA" w:rsidDel="006E2D25">
          <w:rPr>
            <w:rFonts w:eastAsiaTheme="minorHAnsi"/>
            <w:i/>
            <w:color w:val="00B050"/>
            <w:lang w:val="nl-NL"/>
          </w:rPr>
          <w:delText xml:space="preserve">staat </w:delText>
        </w:r>
        <w:r w:rsidRPr="00CF4DCA" w:rsidDel="006E2D25">
          <w:rPr>
            <w:rFonts w:eastAsiaTheme="minorHAnsi"/>
            <w:i/>
            <w:color w:val="00B050"/>
            <w:lang w:val="nl-NL"/>
          </w:rPr>
          <w:delText xml:space="preserve">en welke mogelijkheden (functies) </w:delText>
        </w:r>
        <w:r w:rsidR="00AB536E" w:rsidRPr="00CF4DCA" w:rsidDel="006E2D25">
          <w:rPr>
            <w:rFonts w:eastAsiaTheme="minorHAnsi"/>
            <w:i/>
            <w:color w:val="00B050"/>
            <w:lang w:val="nl-NL"/>
          </w:rPr>
          <w:delText xml:space="preserve">ze </w:delText>
        </w:r>
        <w:r w:rsidRPr="00CF4DCA" w:rsidDel="006E2D25">
          <w:rPr>
            <w:rFonts w:eastAsiaTheme="minorHAnsi"/>
            <w:i/>
            <w:color w:val="00B050"/>
            <w:lang w:val="nl-NL"/>
          </w:rPr>
          <w:delText xml:space="preserve">biedt? Belangrijk hier </w:delText>
        </w:r>
        <w:r w:rsidRPr="00CF4DCA" w:rsidDel="006E2D25">
          <w:rPr>
            <w:i/>
            <w:color w:val="00B050"/>
            <w:lang w:val="nl-NL"/>
          </w:rPr>
          <w:delText>is</w:delText>
        </w:r>
        <w:r w:rsidRPr="00CF4DCA" w:rsidDel="006E2D25">
          <w:rPr>
            <w:rFonts w:eastAsiaTheme="minorHAnsi"/>
            <w:i/>
            <w:color w:val="00B050"/>
            <w:lang w:val="nl-NL"/>
          </w:rPr>
          <w:delText xml:space="preserve"> of een pagina een invoerformulier bevat en of ze een afwijkend ontwerp heeft.</w:delText>
        </w:r>
      </w:del>
    </w:p>
    <w:p w14:paraId="263B1AD4" w14:textId="6DAC8585" w:rsidR="00ED7EB9" w:rsidRPr="00CF4DCA" w:rsidDel="006E2D25" w:rsidRDefault="00ED7EB9">
      <w:pPr>
        <w:pStyle w:val="Plattetekst"/>
        <w:numPr>
          <w:ilvl w:val="0"/>
          <w:numId w:val="9"/>
        </w:numPr>
        <w:spacing w:before="120"/>
        <w:outlineLvl w:val="0"/>
        <w:rPr>
          <w:del w:id="627" w:author="Jesse Pot" w:date="2017-06-28T22:25:00Z"/>
          <w:rFonts w:eastAsiaTheme="minorHAnsi"/>
          <w:lang w:val="nl-NL"/>
        </w:rPr>
        <w:pPrChange w:id="628" w:author="Jesse Pot" w:date="2017-06-28T22:25:00Z">
          <w:pPr>
            <w:pStyle w:val="Plattetekst"/>
          </w:pPr>
        </w:pPrChange>
      </w:pPr>
    </w:p>
    <w:p w14:paraId="2373D5A2" w14:textId="0A92D6CC" w:rsidR="00ED7EB9" w:rsidRPr="00CF4DCA" w:rsidDel="006E2D25" w:rsidRDefault="00ED7EB9">
      <w:pPr>
        <w:pStyle w:val="Plattetekst"/>
        <w:numPr>
          <w:ilvl w:val="0"/>
          <w:numId w:val="9"/>
        </w:numPr>
        <w:spacing w:before="120"/>
        <w:outlineLvl w:val="0"/>
        <w:rPr>
          <w:del w:id="629" w:author="Jesse Pot" w:date="2017-06-28T22:25:00Z"/>
          <w:rFonts w:eastAsiaTheme="minorHAnsi"/>
          <w:color w:val="0432FF"/>
          <w:sz w:val="20"/>
          <w:szCs w:val="22"/>
          <w:lang w:val="nl-NL"/>
        </w:rPr>
        <w:pPrChange w:id="630" w:author="Jesse Pot" w:date="2017-06-28T22:25:00Z">
          <w:pPr>
            <w:pStyle w:val="Plattetekst"/>
          </w:pPr>
        </w:pPrChange>
      </w:pPr>
      <w:del w:id="631" w:author="Jesse Pot" w:date="2017-06-28T22:25:00Z">
        <w:r w:rsidRPr="00CF4DCA" w:rsidDel="006E2D25">
          <w:rPr>
            <w:color w:val="0432FF"/>
            <w:lang w:val="nl-NL"/>
          </w:rPr>
          <w:delText>Hieronder volgt een overzicht van alle pagina's van het systeem.</w:delText>
        </w:r>
      </w:del>
    </w:p>
    <w:p w14:paraId="2DD770E8" w14:textId="3E4708E8" w:rsidR="00ED7EB9" w:rsidRPr="00CF4DCA" w:rsidDel="006E2D25" w:rsidRDefault="00ED7EB9">
      <w:pPr>
        <w:pStyle w:val="Plattetekst"/>
        <w:numPr>
          <w:ilvl w:val="0"/>
          <w:numId w:val="9"/>
        </w:numPr>
        <w:spacing w:before="120"/>
        <w:outlineLvl w:val="0"/>
        <w:rPr>
          <w:del w:id="632" w:author="Jesse Pot" w:date="2017-06-28T22:25:00Z"/>
          <w:rFonts w:eastAsiaTheme="minorHAnsi"/>
          <w:color w:val="0432FF"/>
          <w:sz w:val="20"/>
          <w:szCs w:val="22"/>
          <w:lang w:val="nl-NL"/>
        </w:rPr>
        <w:pPrChange w:id="633" w:author="Jesse Pot" w:date="2017-06-28T22:25:00Z">
          <w:pPr>
            <w:pStyle w:val="Plattetekst"/>
          </w:pPr>
        </w:pPrChange>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477284" w:rsidDel="006E2D25" w14:paraId="4EF076D3" w14:textId="7E186947" w:rsidTr="00F748C6">
        <w:trPr>
          <w:trHeight w:val="615"/>
          <w:del w:id="634" w:author="Jesse Pot" w:date="2017-06-28T22:25:00Z"/>
        </w:trPr>
        <w:tc>
          <w:tcPr>
            <w:tcW w:w="2660" w:type="dxa"/>
            <w:shd w:val="clear" w:color="auto" w:fill="auto"/>
          </w:tcPr>
          <w:p w14:paraId="3D1351F1" w14:textId="59AD79E2" w:rsidR="00ED7EB9" w:rsidRPr="00CF4DCA" w:rsidDel="006E2D25" w:rsidRDefault="00ED7EB9">
            <w:pPr>
              <w:pStyle w:val="Plattetekst"/>
              <w:numPr>
                <w:ilvl w:val="0"/>
                <w:numId w:val="9"/>
              </w:numPr>
              <w:spacing w:before="120"/>
              <w:outlineLvl w:val="0"/>
              <w:rPr>
                <w:del w:id="635" w:author="Jesse Pot" w:date="2017-06-28T22:25:00Z"/>
                <w:b/>
                <w:color w:val="0432FF"/>
                <w:lang w:val="nl-NL"/>
              </w:rPr>
              <w:pPrChange w:id="636" w:author="Jesse Pot" w:date="2017-06-28T22:25:00Z">
                <w:pPr>
                  <w:pStyle w:val="Plattetekst"/>
                </w:pPr>
              </w:pPrChange>
            </w:pPr>
            <w:bookmarkStart w:id="637" w:name="OLE_LINK1"/>
            <w:del w:id="638" w:author="Jesse Pot" w:date="2017-06-28T22:25:00Z">
              <w:r w:rsidRPr="00CF4DCA" w:rsidDel="006E2D25">
                <w:rPr>
                  <w:b/>
                  <w:color w:val="0432FF"/>
                  <w:lang w:val="nl-NL"/>
                </w:rPr>
                <w:delText>Naam pagina</w:delText>
              </w:r>
            </w:del>
          </w:p>
        </w:tc>
        <w:tc>
          <w:tcPr>
            <w:tcW w:w="1559" w:type="dxa"/>
            <w:shd w:val="clear" w:color="auto" w:fill="auto"/>
          </w:tcPr>
          <w:p w14:paraId="293B6657" w14:textId="2F1B515C" w:rsidR="00ED7EB9" w:rsidRPr="00CF4DCA" w:rsidDel="006E2D25" w:rsidRDefault="00ED7EB9">
            <w:pPr>
              <w:pStyle w:val="Plattetekst"/>
              <w:numPr>
                <w:ilvl w:val="0"/>
                <w:numId w:val="9"/>
              </w:numPr>
              <w:spacing w:before="120"/>
              <w:outlineLvl w:val="0"/>
              <w:rPr>
                <w:del w:id="639" w:author="Jesse Pot" w:date="2017-06-28T22:25:00Z"/>
                <w:b/>
                <w:color w:val="0432FF"/>
                <w:lang w:val="nl-NL"/>
              </w:rPr>
              <w:pPrChange w:id="640" w:author="Jesse Pot" w:date="2017-06-28T22:25:00Z">
                <w:pPr>
                  <w:pStyle w:val="Plattetekst"/>
                </w:pPr>
              </w:pPrChange>
            </w:pPr>
            <w:del w:id="641" w:author="Jesse Pot" w:date="2017-06-28T22:25:00Z">
              <w:r w:rsidRPr="00CF4DCA" w:rsidDel="006E2D25">
                <w:rPr>
                  <w:b/>
                  <w:color w:val="0432FF"/>
                  <w:lang w:val="nl-NL"/>
                </w:rPr>
                <w:delText>Formulier?</w:delText>
              </w:r>
            </w:del>
          </w:p>
        </w:tc>
        <w:tc>
          <w:tcPr>
            <w:tcW w:w="3686" w:type="dxa"/>
            <w:shd w:val="clear" w:color="auto" w:fill="auto"/>
          </w:tcPr>
          <w:p w14:paraId="66D1DEA3" w14:textId="7B614C99" w:rsidR="00ED7EB9" w:rsidRPr="00CF4DCA" w:rsidDel="006E2D25" w:rsidRDefault="00ED7EB9">
            <w:pPr>
              <w:pStyle w:val="Plattetekst"/>
              <w:numPr>
                <w:ilvl w:val="0"/>
                <w:numId w:val="9"/>
              </w:numPr>
              <w:spacing w:before="120"/>
              <w:outlineLvl w:val="0"/>
              <w:rPr>
                <w:del w:id="642" w:author="Jesse Pot" w:date="2017-06-28T22:25:00Z"/>
                <w:b/>
                <w:color w:val="0432FF"/>
                <w:lang w:val="nl-NL"/>
              </w:rPr>
              <w:pPrChange w:id="643" w:author="Jesse Pot" w:date="2017-06-28T22:25:00Z">
                <w:pPr>
                  <w:pStyle w:val="Plattetekst"/>
                </w:pPr>
              </w:pPrChange>
            </w:pPr>
            <w:del w:id="644" w:author="Jesse Pot" w:date="2017-06-28T22:25:00Z">
              <w:r w:rsidRPr="00CF4DCA" w:rsidDel="006E2D25">
                <w:rPr>
                  <w:b/>
                  <w:color w:val="0432FF"/>
                  <w:lang w:val="nl-NL"/>
                </w:rPr>
                <w:delText>Functie</w:delText>
              </w:r>
            </w:del>
          </w:p>
        </w:tc>
        <w:tc>
          <w:tcPr>
            <w:tcW w:w="1383" w:type="dxa"/>
            <w:shd w:val="clear" w:color="auto" w:fill="auto"/>
          </w:tcPr>
          <w:p w14:paraId="1C56F48D" w14:textId="353CF1E3" w:rsidR="00ED7EB9" w:rsidRPr="00CF4DCA" w:rsidDel="006E2D25" w:rsidRDefault="00ED7EB9">
            <w:pPr>
              <w:pStyle w:val="Plattetekst"/>
              <w:numPr>
                <w:ilvl w:val="0"/>
                <w:numId w:val="9"/>
              </w:numPr>
              <w:spacing w:before="120"/>
              <w:outlineLvl w:val="0"/>
              <w:rPr>
                <w:del w:id="645" w:author="Jesse Pot" w:date="2017-06-28T22:25:00Z"/>
                <w:b/>
                <w:color w:val="0432FF"/>
                <w:lang w:val="nl-NL"/>
              </w:rPr>
              <w:pPrChange w:id="646" w:author="Jesse Pot" w:date="2017-06-28T22:25:00Z">
                <w:pPr>
                  <w:pStyle w:val="Plattetekst"/>
                </w:pPr>
              </w:pPrChange>
            </w:pPr>
            <w:del w:id="647" w:author="Jesse Pot" w:date="2017-06-28T22:25:00Z">
              <w:r w:rsidRPr="00CF4DCA" w:rsidDel="006E2D25">
                <w:rPr>
                  <w:b/>
                  <w:color w:val="0432FF"/>
                  <w:lang w:val="nl-NL"/>
                </w:rPr>
                <w:delText>Afwijkend pagina-ontwerp?</w:delText>
              </w:r>
            </w:del>
          </w:p>
        </w:tc>
      </w:tr>
      <w:tr w:rsidR="00AB536E" w:rsidRPr="00477284" w:rsidDel="006E2D25" w14:paraId="754C9E0E" w14:textId="42C8BF09" w:rsidTr="00F748C6">
        <w:trPr>
          <w:trHeight w:val="311"/>
          <w:del w:id="648" w:author="Jesse Pot" w:date="2017-06-28T22:25:00Z"/>
        </w:trPr>
        <w:tc>
          <w:tcPr>
            <w:tcW w:w="2660" w:type="dxa"/>
            <w:shd w:val="clear" w:color="auto" w:fill="auto"/>
          </w:tcPr>
          <w:p w14:paraId="7A0B5FEE" w14:textId="51FE3824" w:rsidR="00ED7EB9" w:rsidRPr="00CF4DCA" w:rsidDel="006E2D25" w:rsidRDefault="00ED7EB9">
            <w:pPr>
              <w:pStyle w:val="Plattetekst"/>
              <w:numPr>
                <w:ilvl w:val="0"/>
                <w:numId w:val="9"/>
              </w:numPr>
              <w:spacing w:before="120"/>
              <w:outlineLvl w:val="0"/>
              <w:rPr>
                <w:del w:id="649" w:author="Jesse Pot" w:date="2017-06-28T22:25:00Z"/>
                <w:color w:val="0432FF"/>
                <w:lang w:val="nl-NL"/>
              </w:rPr>
              <w:pPrChange w:id="650" w:author="Jesse Pot" w:date="2017-06-28T22:25:00Z">
                <w:pPr>
                  <w:pStyle w:val="Plattetekst"/>
                </w:pPr>
              </w:pPrChange>
            </w:pPr>
            <w:del w:id="651" w:author="Jesse Pot" w:date="2017-06-28T22:25:00Z">
              <w:r w:rsidRPr="00CF4DCA" w:rsidDel="006E2D25">
                <w:rPr>
                  <w:color w:val="0432FF"/>
                  <w:lang w:val="nl-NL"/>
                </w:rPr>
                <w:delText>Hoofdpagina</w:delText>
              </w:r>
            </w:del>
          </w:p>
        </w:tc>
        <w:tc>
          <w:tcPr>
            <w:tcW w:w="1559" w:type="dxa"/>
            <w:shd w:val="clear" w:color="auto" w:fill="auto"/>
          </w:tcPr>
          <w:p w14:paraId="216C2127" w14:textId="017FFE4F" w:rsidR="00ED7EB9" w:rsidRPr="00CF4DCA" w:rsidDel="006E2D25" w:rsidRDefault="00ED7EB9">
            <w:pPr>
              <w:pStyle w:val="Plattetekst"/>
              <w:numPr>
                <w:ilvl w:val="0"/>
                <w:numId w:val="9"/>
              </w:numPr>
              <w:spacing w:before="120"/>
              <w:outlineLvl w:val="0"/>
              <w:rPr>
                <w:del w:id="652" w:author="Jesse Pot" w:date="2017-06-28T22:25:00Z"/>
                <w:color w:val="0432FF"/>
                <w:lang w:val="nl-NL"/>
              </w:rPr>
              <w:pPrChange w:id="653" w:author="Jesse Pot" w:date="2017-06-28T22:25:00Z">
                <w:pPr>
                  <w:pStyle w:val="Plattetekst"/>
                </w:pPr>
              </w:pPrChange>
            </w:pPr>
            <w:del w:id="654" w:author="Jesse Pot" w:date="2017-06-28T22:25:00Z">
              <w:r w:rsidRPr="00CF4DCA" w:rsidDel="006E2D25">
                <w:rPr>
                  <w:color w:val="0432FF"/>
                  <w:lang w:val="nl-NL"/>
                </w:rPr>
                <w:delText>Nee</w:delText>
              </w:r>
            </w:del>
          </w:p>
        </w:tc>
        <w:tc>
          <w:tcPr>
            <w:tcW w:w="3686" w:type="dxa"/>
            <w:shd w:val="clear" w:color="auto" w:fill="auto"/>
          </w:tcPr>
          <w:p w14:paraId="4C409A07" w14:textId="010FD035" w:rsidR="00ED7EB9" w:rsidRPr="00CF4DCA" w:rsidDel="006E2D25" w:rsidRDefault="00ED7EB9">
            <w:pPr>
              <w:pStyle w:val="Plattetekst"/>
              <w:numPr>
                <w:ilvl w:val="0"/>
                <w:numId w:val="9"/>
              </w:numPr>
              <w:spacing w:before="120"/>
              <w:outlineLvl w:val="0"/>
              <w:rPr>
                <w:del w:id="655" w:author="Jesse Pot" w:date="2017-06-28T22:25:00Z"/>
                <w:color w:val="0432FF"/>
                <w:lang w:val="nl-NL"/>
              </w:rPr>
              <w:pPrChange w:id="656" w:author="Jesse Pot" w:date="2017-06-28T22:25:00Z">
                <w:pPr>
                  <w:pStyle w:val="Plattetekst"/>
                </w:pPr>
              </w:pPrChange>
            </w:pPr>
            <w:del w:id="657" w:author="Jesse Pot" w:date="2017-06-28T22:25:00Z">
              <w:r w:rsidRPr="00CF4DCA" w:rsidDel="006E2D25">
                <w:rPr>
                  <w:color w:val="0432FF"/>
                  <w:lang w:val="nl-NL"/>
                </w:rPr>
                <w:delText xml:space="preserve">Belangstelling voor </w:delText>
              </w:r>
              <w:r w:rsidR="009E4498" w:rsidRPr="00CF4DCA" w:rsidDel="006E2D25">
                <w:rPr>
                  <w:color w:val="0432FF"/>
                  <w:lang w:val="nl-NL"/>
                </w:rPr>
                <w:delText>ASTE Universiteit</w:delText>
              </w:r>
              <w:r w:rsidRPr="00CF4DCA" w:rsidDel="006E2D25">
                <w:rPr>
                  <w:color w:val="0432FF"/>
                  <w:lang w:val="nl-NL"/>
                </w:rPr>
                <w:delText xml:space="preserve"> en voor de artikelen opwekken.</w:delText>
              </w:r>
            </w:del>
          </w:p>
        </w:tc>
        <w:tc>
          <w:tcPr>
            <w:tcW w:w="1383" w:type="dxa"/>
            <w:shd w:val="clear" w:color="auto" w:fill="auto"/>
          </w:tcPr>
          <w:p w14:paraId="6561D59C" w14:textId="33E3BCA4" w:rsidR="00ED7EB9" w:rsidRPr="00CF4DCA" w:rsidDel="006E2D25" w:rsidRDefault="00ED7EB9">
            <w:pPr>
              <w:pStyle w:val="Plattetekst"/>
              <w:numPr>
                <w:ilvl w:val="0"/>
                <w:numId w:val="9"/>
              </w:numPr>
              <w:spacing w:before="120"/>
              <w:outlineLvl w:val="0"/>
              <w:rPr>
                <w:del w:id="658" w:author="Jesse Pot" w:date="2017-06-28T22:25:00Z"/>
                <w:color w:val="0432FF"/>
                <w:lang w:val="nl-NL"/>
              </w:rPr>
              <w:pPrChange w:id="659" w:author="Jesse Pot" w:date="2017-06-28T22:25:00Z">
                <w:pPr>
                  <w:pStyle w:val="Plattetekst"/>
                </w:pPr>
              </w:pPrChange>
            </w:pPr>
            <w:del w:id="660" w:author="Jesse Pot" w:date="2017-06-28T22:25:00Z">
              <w:r w:rsidRPr="00CF4DCA" w:rsidDel="006E2D25">
                <w:rPr>
                  <w:color w:val="0432FF"/>
                  <w:lang w:val="nl-NL"/>
                </w:rPr>
                <w:delText>Nee</w:delText>
              </w:r>
            </w:del>
          </w:p>
        </w:tc>
      </w:tr>
      <w:tr w:rsidR="00AB536E" w:rsidRPr="00477284" w:rsidDel="006E2D25" w14:paraId="4B1B041A" w14:textId="5633D988" w:rsidTr="00F748C6">
        <w:trPr>
          <w:trHeight w:val="232"/>
          <w:del w:id="661" w:author="Jesse Pot" w:date="2017-06-28T22:25:00Z"/>
        </w:trPr>
        <w:tc>
          <w:tcPr>
            <w:tcW w:w="2660" w:type="dxa"/>
            <w:shd w:val="clear" w:color="auto" w:fill="auto"/>
          </w:tcPr>
          <w:p w14:paraId="17587DDE" w14:textId="32C826B0" w:rsidR="00ED7EB9" w:rsidRPr="00CF4DCA" w:rsidDel="006E2D25" w:rsidRDefault="00ED7EB9">
            <w:pPr>
              <w:pStyle w:val="Plattetekst"/>
              <w:numPr>
                <w:ilvl w:val="0"/>
                <w:numId w:val="9"/>
              </w:numPr>
              <w:spacing w:before="120"/>
              <w:outlineLvl w:val="0"/>
              <w:rPr>
                <w:del w:id="662" w:author="Jesse Pot" w:date="2017-06-28T22:25:00Z"/>
                <w:color w:val="0432FF"/>
                <w:lang w:val="nl-NL"/>
              </w:rPr>
              <w:pPrChange w:id="663" w:author="Jesse Pot" w:date="2017-06-28T22:25:00Z">
                <w:pPr>
                  <w:pStyle w:val="Plattetekst"/>
                </w:pPr>
              </w:pPrChange>
            </w:pPr>
            <w:del w:id="664" w:author="Jesse Pot" w:date="2017-06-28T22:25:00Z">
              <w:r w:rsidRPr="00CF4DCA" w:rsidDel="006E2D25">
                <w:rPr>
                  <w:color w:val="0432FF"/>
                  <w:lang w:val="nl-NL"/>
                </w:rPr>
                <w:delText>Inloggen personeel</w:delText>
              </w:r>
            </w:del>
          </w:p>
        </w:tc>
        <w:tc>
          <w:tcPr>
            <w:tcW w:w="1559" w:type="dxa"/>
            <w:shd w:val="clear" w:color="auto" w:fill="auto"/>
          </w:tcPr>
          <w:p w14:paraId="38E16E03" w14:textId="44CCD4BA" w:rsidR="00ED7EB9" w:rsidRPr="00CF4DCA" w:rsidDel="006E2D25" w:rsidRDefault="00ED7EB9">
            <w:pPr>
              <w:pStyle w:val="Plattetekst"/>
              <w:numPr>
                <w:ilvl w:val="0"/>
                <w:numId w:val="9"/>
              </w:numPr>
              <w:spacing w:before="120"/>
              <w:outlineLvl w:val="0"/>
              <w:rPr>
                <w:del w:id="665" w:author="Jesse Pot" w:date="2017-06-28T22:25:00Z"/>
                <w:color w:val="0432FF"/>
                <w:lang w:val="nl-NL"/>
              </w:rPr>
              <w:pPrChange w:id="666" w:author="Jesse Pot" w:date="2017-06-28T22:25:00Z">
                <w:pPr>
                  <w:pStyle w:val="Plattetekst"/>
                </w:pPr>
              </w:pPrChange>
            </w:pPr>
            <w:del w:id="667" w:author="Jesse Pot" w:date="2017-06-28T22:25:00Z">
              <w:r w:rsidRPr="00CF4DCA" w:rsidDel="006E2D25">
                <w:rPr>
                  <w:color w:val="0432FF"/>
                  <w:lang w:val="nl-NL"/>
                </w:rPr>
                <w:delText>Ja</w:delText>
              </w:r>
            </w:del>
          </w:p>
        </w:tc>
        <w:tc>
          <w:tcPr>
            <w:tcW w:w="3686" w:type="dxa"/>
            <w:shd w:val="clear" w:color="auto" w:fill="auto"/>
          </w:tcPr>
          <w:p w14:paraId="3B46440E" w14:textId="6FBF5F47" w:rsidR="00ED7EB9" w:rsidRPr="00CF4DCA" w:rsidDel="006E2D25" w:rsidRDefault="00ED7EB9">
            <w:pPr>
              <w:pStyle w:val="Plattetekst"/>
              <w:numPr>
                <w:ilvl w:val="0"/>
                <w:numId w:val="9"/>
              </w:numPr>
              <w:spacing w:before="120"/>
              <w:outlineLvl w:val="0"/>
              <w:rPr>
                <w:del w:id="668" w:author="Jesse Pot" w:date="2017-06-28T22:25:00Z"/>
                <w:color w:val="0432FF"/>
                <w:lang w:val="nl-NL"/>
              </w:rPr>
              <w:pPrChange w:id="669" w:author="Jesse Pot" w:date="2017-06-28T22:25:00Z">
                <w:pPr>
                  <w:pStyle w:val="Plattetekst"/>
                </w:pPr>
              </w:pPrChange>
            </w:pPr>
            <w:del w:id="670" w:author="Jesse Pot" w:date="2017-06-28T22:25:00Z">
              <w:r w:rsidRPr="00CF4DCA" w:rsidDel="006E2D25">
                <w:rPr>
                  <w:color w:val="0432FF"/>
                  <w:lang w:val="nl-NL"/>
                </w:rPr>
                <w:delText>Personeelslid kan inloggen.</w:delText>
              </w:r>
            </w:del>
          </w:p>
        </w:tc>
        <w:tc>
          <w:tcPr>
            <w:tcW w:w="1383" w:type="dxa"/>
            <w:shd w:val="clear" w:color="auto" w:fill="auto"/>
          </w:tcPr>
          <w:p w14:paraId="11AD9432" w14:textId="5924072B" w:rsidR="00ED7EB9" w:rsidRPr="00CF4DCA" w:rsidDel="006E2D25" w:rsidRDefault="00ED7EB9">
            <w:pPr>
              <w:pStyle w:val="Plattetekst"/>
              <w:numPr>
                <w:ilvl w:val="0"/>
                <w:numId w:val="9"/>
              </w:numPr>
              <w:spacing w:before="120"/>
              <w:outlineLvl w:val="0"/>
              <w:rPr>
                <w:del w:id="671" w:author="Jesse Pot" w:date="2017-06-28T22:25:00Z"/>
                <w:color w:val="0432FF"/>
                <w:lang w:val="nl-NL"/>
              </w:rPr>
              <w:pPrChange w:id="672" w:author="Jesse Pot" w:date="2017-06-28T22:25:00Z">
                <w:pPr>
                  <w:pStyle w:val="Plattetekst"/>
                </w:pPr>
              </w:pPrChange>
            </w:pPr>
            <w:del w:id="673" w:author="Jesse Pot" w:date="2017-06-28T22:25:00Z">
              <w:r w:rsidRPr="00CF4DCA" w:rsidDel="006E2D25">
                <w:rPr>
                  <w:color w:val="0432FF"/>
                  <w:lang w:val="nl-NL"/>
                </w:rPr>
                <w:delText>Ja*</w:delText>
              </w:r>
            </w:del>
          </w:p>
        </w:tc>
      </w:tr>
      <w:tr w:rsidR="00AB536E" w:rsidRPr="00477284" w:rsidDel="006E2D25" w14:paraId="60463EC7" w14:textId="63C1847C" w:rsidTr="00F748C6">
        <w:trPr>
          <w:trHeight w:val="232"/>
          <w:del w:id="674" w:author="Jesse Pot" w:date="2017-06-28T22:25:00Z"/>
        </w:trPr>
        <w:tc>
          <w:tcPr>
            <w:tcW w:w="2660" w:type="dxa"/>
            <w:shd w:val="clear" w:color="auto" w:fill="auto"/>
          </w:tcPr>
          <w:p w14:paraId="66792D4A" w14:textId="432E030A" w:rsidR="00ED7EB9" w:rsidRPr="00CF4DCA" w:rsidDel="006E2D25" w:rsidRDefault="00ED7EB9">
            <w:pPr>
              <w:pStyle w:val="Plattetekst"/>
              <w:numPr>
                <w:ilvl w:val="0"/>
                <w:numId w:val="9"/>
              </w:numPr>
              <w:spacing w:before="120"/>
              <w:outlineLvl w:val="0"/>
              <w:rPr>
                <w:del w:id="675" w:author="Jesse Pot" w:date="2017-06-28T22:25:00Z"/>
                <w:color w:val="0432FF"/>
                <w:lang w:val="nl-NL"/>
              </w:rPr>
              <w:pPrChange w:id="676" w:author="Jesse Pot" w:date="2017-06-28T22:25:00Z">
                <w:pPr>
                  <w:pStyle w:val="Plattetekst"/>
                </w:pPr>
              </w:pPrChange>
            </w:pPr>
            <w:del w:id="677" w:author="Jesse Pot" w:date="2017-06-28T22:25:00Z">
              <w:r w:rsidRPr="00CF4DCA" w:rsidDel="006E2D25">
                <w:rPr>
                  <w:color w:val="0432FF"/>
                  <w:lang w:val="nl-NL"/>
                </w:rPr>
                <w:delText>Eigen overzicht gegevens personeelslid</w:delText>
              </w:r>
            </w:del>
          </w:p>
        </w:tc>
        <w:tc>
          <w:tcPr>
            <w:tcW w:w="1559" w:type="dxa"/>
            <w:shd w:val="clear" w:color="auto" w:fill="auto"/>
          </w:tcPr>
          <w:p w14:paraId="51CB5389" w14:textId="05725D2B" w:rsidR="00ED7EB9" w:rsidRPr="00CF4DCA" w:rsidDel="006E2D25" w:rsidRDefault="00ED7EB9">
            <w:pPr>
              <w:pStyle w:val="Plattetekst"/>
              <w:numPr>
                <w:ilvl w:val="0"/>
                <w:numId w:val="9"/>
              </w:numPr>
              <w:spacing w:before="120"/>
              <w:outlineLvl w:val="0"/>
              <w:rPr>
                <w:del w:id="678" w:author="Jesse Pot" w:date="2017-06-28T22:25:00Z"/>
                <w:color w:val="0432FF"/>
                <w:lang w:val="nl-NL"/>
              </w:rPr>
              <w:pPrChange w:id="679" w:author="Jesse Pot" w:date="2017-06-28T22:25:00Z">
                <w:pPr>
                  <w:pStyle w:val="Plattetekst"/>
                </w:pPr>
              </w:pPrChange>
            </w:pPr>
            <w:del w:id="680" w:author="Jesse Pot" w:date="2017-06-28T22:25:00Z">
              <w:r w:rsidRPr="00CF4DCA" w:rsidDel="006E2D25">
                <w:rPr>
                  <w:color w:val="0432FF"/>
                  <w:lang w:val="nl-NL"/>
                </w:rPr>
                <w:delText>Nee</w:delText>
              </w:r>
            </w:del>
          </w:p>
        </w:tc>
        <w:tc>
          <w:tcPr>
            <w:tcW w:w="3686" w:type="dxa"/>
            <w:shd w:val="clear" w:color="auto" w:fill="auto"/>
          </w:tcPr>
          <w:p w14:paraId="00509EF1" w14:textId="11E1E0F0" w:rsidR="00ED7EB9" w:rsidRPr="00CF4DCA" w:rsidDel="006E2D25" w:rsidRDefault="00ED7EB9">
            <w:pPr>
              <w:pStyle w:val="Plattetekst"/>
              <w:numPr>
                <w:ilvl w:val="0"/>
                <w:numId w:val="9"/>
              </w:numPr>
              <w:spacing w:before="120"/>
              <w:outlineLvl w:val="0"/>
              <w:rPr>
                <w:del w:id="681" w:author="Jesse Pot" w:date="2017-06-28T22:25:00Z"/>
                <w:color w:val="0432FF"/>
                <w:lang w:val="nl-NL"/>
              </w:rPr>
              <w:pPrChange w:id="682" w:author="Jesse Pot" w:date="2017-06-28T22:25:00Z">
                <w:pPr>
                  <w:pStyle w:val="Plattetekst"/>
                </w:pPr>
              </w:pPrChange>
            </w:pPr>
            <w:del w:id="683" w:author="Jesse Pot" w:date="2017-06-28T22:25:00Z">
              <w:r w:rsidRPr="00CF4DCA" w:rsidDel="006E2D25">
                <w:rPr>
                  <w:color w:val="0432FF"/>
                  <w:lang w:val="nl-NL"/>
                </w:rPr>
                <w:delText>Overzicht met adres, telefoonnummers, e-mailadres, huwelijkse staat en de lessen die er worden gegeven.</w:delText>
              </w:r>
            </w:del>
          </w:p>
        </w:tc>
        <w:tc>
          <w:tcPr>
            <w:tcW w:w="1383" w:type="dxa"/>
            <w:shd w:val="clear" w:color="auto" w:fill="auto"/>
          </w:tcPr>
          <w:p w14:paraId="2FEE33CE" w14:textId="2089DBC9" w:rsidR="00ED7EB9" w:rsidRPr="00CF4DCA" w:rsidDel="006E2D25" w:rsidRDefault="00ED7EB9">
            <w:pPr>
              <w:pStyle w:val="Plattetekst"/>
              <w:numPr>
                <w:ilvl w:val="0"/>
                <w:numId w:val="9"/>
              </w:numPr>
              <w:spacing w:before="120"/>
              <w:outlineLvl w:val="0"/>
              <w:rPr>
                <w:del w:id="684" w:author="Jesse Pot" w:date="2017-06-28T22:25:00Z"/>
                <w:color w:val="0432FF"/>
                <w:lang w:val="nl-NL"/>
              </w:rPr>
              <w:pPrChange w:id="685" w:author="Jesse Pot" w:date="2017-06-28T22:25:00Z">
                <w:pPr>
                  <w:pStyle w:val="Plattetekst"/>
                </w:pPr>
              </w:pPrChange>
            </w:pPr>
            <w:del w:id="686" w:author="Jesse Pot" w:date="2017-06-28T22:25:00Z">
              <w:r w:rsidRPr="00CF4DCA" w:rsidDel="006E2D25">
                <w:rPr>
                  <w:color w:val="0432FF"/>
                  <w:lang w:val="nl-NL"/>
                </w:rPr>
                <w:delText>Ja</w:delText>
              </w:r>
            </w:del>
          </w:p>
        </w:tc>
      </w:tr>
      <w:tr w:rsidR="00AB536E" w:rsidRPr="00477284" w:rsidDel="006E2D25" w14:paraId="6106746B" w14:textId="6AC245C7" w:rsidTr="00F748C6">
        <w:trPr>
          <w:trHeight w:val="232"/>
          <w:del w:id="687" w:author="Jesse Pot" w:date="2017-06-28T22:25:00Z"/>
        </w:trPr>
        <w:tc>
          <w:tcPr>
            <w:tcW w:w="2660" w:type="dxa"/>
            <w:shd w:val="clear" w:color="auto" w:fill="auto"/>
          </w:tcPr>
          <w:p w14:paraId="01E33176" w14:textId="50D90787" w:rsidR="00ED7EB9" w:rsidRPr="00CF4DCA" w:rsidDel="006E2D25" w:rsidRDefault="00ED7EB9">
            <w:pPr>
              <w:pStyle w:val="Plattetekst"/>
              <w:numPr>
                <w:ilvl w:val="0"/>
                <w:numId w:val="9"/>
              </w:numPr>
              <w:spacing w:before="120"/>
              <w:outlineLvl w:val="0"/>
              <w:rPr>
                <w:del w:id="688" w:author="Jesse Pot" w:date="2017-06-28T22:25:00Z"/>
                <w:color w:val="0432FF"/>
                <w:lang w:val="nl-NL"/>
              </w:rPr>
              <w:pPrChange w:id="689" w:author="Jesse Pot" w:date="2017-06-28T22:25:00Z">
                <w:pPr>
                  <w:pStyle w:val="Plattetekst"/>
                </w:pPr>
              </w:pPrChange>
            </w:pPr>
            <w:del w:id="690" w:author="Jesse Pot" w:date="2017-06-28T22:25:00Z">
              <w:r w:rsidRPr="00CF4DCA" w:rsidDel="006E2D25">
                <w:rPr>
                  <w:color w:val="0432FF"/>
                  <w:lang w:val="nl-NL"/>
                </w:rPr>
                <w:delText>...</w:delText>
              </w:r>
            </w:del>
          </w:p>
        </w:tc>
        <w:tc>
          <w:tcPr>
            <w:tcW w:w="1559" w:type="dxa"/>
            <w:shd w:val="clear" w:color="auto" w:fill="auto"/>
          </w:tcPr>
          <w:p w14:paraId="03ED3531" w14:textId="3102A9C6" w:rsidR="00ED7EB9" w:rsidRPr="00CF4DCA" w:rsidDel="006E2D25" w:rsidRDefault="00ED7EB9">
            <w:pPr>
              <w:pStyle w:val="Plattetekst"/>
              <w:numPr>
                <w:ilvl w:val="0"/>
                <w:numId w:val="9"/>
              </w:numPr>
              <w:spacing w:before="120"/>
              <w:outlineLvl w:val="0"/>
              <w:rPr>
                <w:del w:id="691" w:author="Jesse Pot" w:date="2017-06-28T22:25:00Z"/>
                <w:color w:val="0432FF"/>
                <w:lang w:val="nl-NL"/>
              </w:rPr>
              <w:pPrChange w:id="692" w:author="Jesse Pot" w:date="2017-06-28T22:25:00Z">
                <w:pPr>
                  <w:pStyle w:val="Plattetekst"/>
                </w:pPr>
              </w:pPrChange>
            </w:pPr>
          </w:p>
        </w:tc>
        <w:tc>
          <w:tcPr>
            <w:tcW w:w="3686" w:type="dxa"/>
            <w:shd w:val="clear" w:color="auto" w:fill="auto"/>
          </w:tcPr>
          <w:p w14:paraId="3E1E4A8E" w14:textId="4E37E1B4" w:rsidR="00ED7EB9" w:rsidRPr="00CF4DCA" w:rsidDel="006E2D25" w:rsidRDefault="00ED7EB9">
            <w:pPr>
              <w:pStyle w:val="Plattetekst"/>
              <w:numPr>
                <w:ilvl w:val="0"/>
                <w:numId w:val="9"/>
              </w:numPr>
              <w:spacing w:before="120"/>
              <w:outlineLvl w:val="0"/>
              <w:rPr>
                <w:del w:id="693" w:author="Jesse Pot" w:date="2017-06-28T22:25:00Z"/>
                <w:color w:val="0432FF"/>
                <w:lang w:val="nl-NL"/>
              </w:rPr>
              <w:pPrChange w:id="694" w:author="Jesse Pot" w:date="2017-06-28T22:25:00Z">
                <w:pPr>
                  <w:pStyle w:val="Plattetekst"/>
                </w:pPr>
              </w:pPrChange>
            </w:pPr>
          </w:p>
        </w:tc>
        <w:tc>
          <w:tcPr>
            <w:tcW w:w="1383" w:type="dxa"/>
            <w:shd w:val="clear" w:color="auto" w:fill="auto"/>
          </w:tcPr>
          <w:p w14:paraId="2B1F0B6F" w14:textId="50DA88E3" w:rsidR="00ED7EB9" w:rsidRPr="00CF4DCA" w:rsidDel="006E2D25" w:rsidRDefault="00ED7EB9">
            <w:pPr>
              <w:pStyle w:val="Plattetekst"/>
              <w:numPr>
                <w:ilvl w:val="0"/>
                <w:numId w:val="9"/>
              </w:numPr>
              <w:spacing w:before="120"/>
              <w:outlineLvl w:val="0"/>
              <w:rPr>
                <w:del w:id="695" w:author="Jesse Pot" w:date="2017-06-28T22:25:00Z"/>
                <w:color w:val="0432FF"/>
                <w:lang w:val="nl-NL"/>
              </w:rPr>
              <w:pPrChange w:id="696" w:author="Jesse Pot" w:date="2017-06-28T22:25:00Z">
                <w:pPr>
                  <w:pStyle w:val="Plattetekst"/>
                </w:pPr>
              </w:pPrChange>
            </w:pPr>
          </w:p>
        </w:tc>
      </w:tr>
    </w:tbl>
    <w:bookmarkEnd w:id="637"/>
    <w:p w14:paraId="4FAD1791" w14:textId="059332CC" w:rsidR="00ED7EB9" w:rsidRPr="00CF4DCA" w:rsidDel="006E2D25" w:rsidRDefault="00ED7EB9">
      <w:pPr>
        <w:pStyle w:val="Plattetekst"/>
        <w:numPr>
          <w:ilvl w:val="0"/>
          <w:numId w:val="9"/>
        </w:numPr>
        <w:spacing w:before="120"/>
        <w:outlineLvl w:val="0"/>
        <w:rPr>
          <w:del w:id="697" w:author="Jesse Pot" w:date="2017-06-28T22:25:00Z"/>
          <w:color w:val="0432FF"/>
          <w:lang w:val="nl-NL"/>
        </w:rPr>
        <w:pPrChange w:id="698" w:author="Jesse Pot" w:date="2017-06-28T22:25:00Z">
          <w:pPr>
            <w:pStyle w:val="Plattetekst"/>
          </w:pPr>
        </w:pPrChange>
      </w:pPr>
      <w:del w:id="699" w:author="Jesse Pot" w:date="2017-06-28T22:25:00Z">
        <w:r w:rsidRPr="00CF4DCA" w:rsidDel="006E2D25">
          <w:rPr>
            <w:color w:val="0432FF"/>
            <w:lang w:val="nl-NL"/>
          </w:rPr>
          <w:delText>*Deze pagina’s kunnen opgenomen zijn in de hoofdpagina.</w:delText>
        </w:r>
      </w:del>
    </w:p>
    <w:p w14:paraId="3E6E08B1" w14:textId="7B107EDE" w:rsidR="00ED7EB9" w:rsidRPr="00CF4DCA" w:rsidDel="006E2D25" w:rsidRDefault="00ED7EB9">
      <w:pPr>
        <w:pStyle w:val="Plattetekst"/>
        <w:numPr>
          <w:ilvl w:val="0"/>
          <w:numId w:val="9"/>
        </w:numPr>
        <w:spacing w:before="120"/>
        <w:outlineLvl w:val="0"/>
        <w:rPr>
          <w:del w:id="700" w:author="Jesse Pot" w:date="2017-06-28T22:25:00Z"/>
          <w:lang w:val="nl-NL"/>
        </w:rPr>
        <w:pPrChange w:id="701" w:author="Jesse Pot" w:date="2017-06-28T22:25:00Z">
          <w:pPr>
            <w:pStyle w:val="Plattetekst"/>
          </w:pPr>
        </w:pPrChange>
      </w:pPr>
    </w:p>
    <w:p w14:paraId="3AEC573A" w14:textId="42E004C8" w:rsidR="00AB536E" w:rsidRPr="00CF4DCA" w:rsidDel="006E2D25" w:rsidRDefault="00AB536E">
      <w:pPr>
        <w:pStyle w:val="Plattetekst"/>
        <w:numPr>
          <w:ilvl w:val="0"/>
          <w:numId w:val="9"/>
        </w:numPr>
        <w:spacing w:before="120"/>
        <w:outlineLvl w:val="0"/>
        <w:rPr>
          <w:del w:id="702" w:author="Jesse Pot" w:date="2017-06-28T22:25:00Z"/>
          <w:lang w:val="nl-NL"/>
        </w:rPr>
        <w:pPrChange w:id="703" w:author="Jesse Pot" w:date="2017-06-28T22:25:00Z">
          <w:pPr>
            <w:pStyle w:val="Plattetekst"/>
          </w:pPr>
        </w:pPrChange>
      </w:pPr>
    </w:p>
    <w:p w14:paraId="7A241B77" w14:textId="06DE20D4" w:rsidR="00ED7EB9" w:rsidRPr="00CF4DCA" w:rsidDel="006E2D25" w:rsidRDefault="002D16BB">
      <w:pPr>
        <w:pStyle w:val="Kop1"/>
        <w:rPr>
          <w:del w:id="704" w:author="Jesse Pot" w:date="2017-06-28T22:25:00Z"/>
          <w:lang w:val="nl-NL"/>
        </w:rPr>
      </w:pPr>
      <w:bookmarkStart w:id="705" w:name="_Toc443567051"/>
      <w:bookmarkStart w:id="706" w:name="_Toc470773235"/>
      <w:del w:id="707" w:author="Jesse Pot" w:date="2017-06-28T22:25:00Z">
        <w:r w:rsidRPr="00CF4DCA" w:rsidDel="006E2D25">
          <w:rPr>
            <w:lang w:val="nl-NL"/>
          </w:rPr>
          <w:delText>Pagina- en formulieron</w:delText>
        </w:r>
        <w:r w:rsidR="00ED7EB9" w:rsidRPr="00CF4DCA" w:rsidDel="006E2D25">
          <w:rPr>
            <w:lang w:val="nl-NL"/>
          </w:rPr>
          <w:delText>twerp</w:delText>
        </w:r>
        <w:bookmarkEnd w:id="705"/>
        <w:bookmarkEnd w:id="706"/>
      </w:del>
    </w:p>
    <w:p w14:paraId="6A01283E" w14:textId="129E2BC0" w:rsidR="000C51C9" w:rsidRPr="00CF4DCA" w:rsidDel="006E2D25" w:rsidRDefault="000C51C9">
      <w:pPr>
        <w:pStyle w:val="Plattetekst"/>
        <w:numPr>
          <w:ilvl w:val="0"/>
          <w:numId w:val="9"/>
        </w:numPr>
        <w:spacing w:before="120"/>
        <w:outlineLvl w:val="0"/>
        <w:rPr>
          <w:del w:id="708" w:author="Jesse Pot" w:date="2017-06-28T22:25:00Z"/>
          <w:i/>
          <w:color w:val="FF0000"/>
          <w:lang w:val="nl-NL"/>
        </w:rPr>
        <w:pPrChange w:id="709" w:author="Jesse Pot" w:date="2017-06-28T22:25:00Z">
          <w:pPr>
            <w:pStyle w:val="Plattetekst"/>
          </w:pPr>
        </w:pPrChange>
      </w:pPr>
    </w:p>
    <w:p w14:paraId="34B8293B" w14:textId="1CBD1BB5" w:rsidR="00AA27A1" w:rsidRPr="00CF4DCA" w:rsidDel="006E2D25" w:rsidRDefault="00AA27A1">
      <w:pPr>
        <w:numPr>
          <w:ilvl w:val="0"/>
          <w:numId w:val="9"/>
        </w:numPr>
        <w:spacing w:before="120"/>
        <w:outlineLvl w:val="0"/>
        <w:rPr>
          <w:del w:id="710" w:author="Jesse Pot" w:date="2017-06-28T22:25:00Z"/>
          <w:rFonts w:ascii="Cambria" w:hAnsi="Cambria"/>
          <w:i/>
          <w:color w:val="FF0000"/>
          <w:lang w:val="nl-NL"/>
        </w:rPr>
        <w:pPrChange w:id="711" w:author="Jesse Pot" w:date="2017-06-28T22:25:00Z">
          <w:pPr/>
        </w:pPrChange>
      </w:pPr>
      <w:del w:id="712" w:author="Jesse Pot" w:date="2017-06-28T22:25:00Z">
        <w:r w:rsidRPr="00CF4DCA" w:rsidDel="006E2D25">
          <w:rPr>
            <w:rFonts w:ascii="Cambria" w:hAnsi="Cambria"/>
            <w:i/>
            <w:color w:val="FF0000"/>
            <w:lang w:val="nl-NL"/>
          </w:rPr>
          <w:delText>Dit onderdeel vervalt als er een apart GO is waar dit in staat. Bij het examen is er geen los GO en dan moet die onderdeel er dus wel in!</w:delText>
        </w:r>
      </w:del>
    </w:p>
    <w:p w14:paraId="502F7B7C" w14:textId="1DDCAA2D" w:rsidR="000C51C9" w:rsidRPr="00CF4DCA" w:rsidDel="006E2D25" w:rsidRDefault="000C51C9">
      <w:pPr>
        <w:pStyle w:val="Plattetekst"/>
        <w:numPr>
          <w:ilvl w:val="0"/>
          <w:numId w:val="9"/>
        </w:numPr>
        <w:spacing w:before="120"/>
        <w:outlineLvl w:val="0"/>
        <w:rPr>
          <w:del w:id="713" w:author="Jesse Pot" w:date="2017-06-28T22:25:00Z"/>
          <w:i/>
          <w:color w:val="FF0000"/>
          <w:lang w:val="nl-NL"/>
        </w:rPr>
        <w:pPrChange w:id="714" w:author="Jesse Pot" w:date="2017-06-28T22:25:00Z">
          <w:pPr>
            <w:pStyle w:val="Plattetekst"/>
          </w:pPr>
        </w:pPrChange>
      </w:pPr>
    </w:p>
    <w:p w14:paraId="47B6450C" w14:textId="08174B19" w:rsidR="002D6233" w:rsidRPr="00CF4DCA" w:rsidDel="006E2D25" w:rsidRDefault="000C51C9">
      <w:pPr>
        <w:numPr>
          <w:ilvl w:val="0"/>
          <w:numId w:val="9"/>
        </w:numPr>
        <w:spacing w:before="120"/>
        <w:outlineLvl w:val="0"/>
        <w:rPr>
          <w:del w:id="715" w:author="Jesse Pot" w:date="2017-06-28T22:25:00Z"/>
          <w:rFonts w:ascii="Cambria" w:hAnsi="Cambria"/>
          <w:i/>
          <w:color w:val="00B050"/>
          <w:lang w:val="nl-NL"/>
        </w:rPr>
        <w:pPrChange w:id="716" w:author="Jesse Pot" w:date="2017-06-28T22:25:00Z">
          <w:pPr/>
        </w:pPrChange>
      </w:pPr>
      <w:del w:id="717" w:author="Jesse Pot" w:date="2017-06-28T22:25:00Z">
        <w:r w:rsidRPr="00CF4DCA" w:rsidDel="006E2D25">
          <w:rPr>
            <w:rFonts w:ascii="Cambria" w:hAnsi="Cambria"/>
            <w:i/>
            <w:color w:val="00B050"/>
            <w:lang w:val="nl-NL"/>
          </w:rPr>
          <w:delText xml:space="preserve">Het paginaontwerp beschrijft het ontwerp van de 'gewone' pagina's. Voor elke groep gelijksoortige pagina's neem je hier een apart ontwerp op. Het paginaontwerp bestaat uit </w:delText>
        </w:r>
        <w:r w:rsidR="0087661A" w:rsidRPr="00CF4DCA" w:rsidDel="006E2D25">
          <w:rPr>
            <w:rFonts w:ascii="Cambria" w:hAnsi="Cambria"/>
            <w:i/>
            <w:color w:val="00B050"/>
            <w:lang w:val="nl-NL"/>
          </w:rPr>
          <w:delText>e</w:delText>
        </w:r>
        <w:r w:rsidRPr="00CF4DCA" w:rsidDel="006E2D25">
          <w:rPr>
            <w:rFonts w:ascii="Cambria" w:hAnsi="Cambria"/>
            <w:i/>
            <w:color w:val="00B050"/>
            <w:lang w:val="nl-NL"/>
          </w:rPr>
          <w:delText xml:space="preserve">en wireframe </w:delText>
        </w:r>
        <w:r w:rsidR="0087661A" w:rsidRPr="00CF4DCA" w:rsidDel="006E2D25">
          <w:rPr>
            <w:rFonts w:ascii="Cambria" w:hAnsi="Cambria"/>
            <w:i/>
            <w:color w:val="00B050"/>
            <w:lang w:val="nl-NL"/>
          </w:rPr>
          <w:delText>dat aan</w:delText>
        </w:r>
        <w:r w:rsidRPr="00CF4DCA" w:rsidDel="006E2D25">
          <w:rPr>
            <w:rFonts w:ascii="Cambria" w:hAnsi="Cambria"/>
            <w:i/>
            <w:color w:val="00B050"/>
            <w:lang w:val="nl-NL"/>
          </w:rPr>
          <w:delText>geeft waar we welke navigatieonderdelen op een bepaalde pagina zullen aantreffen. Het is een vereenvoudigd voorbeeldscherm, gericht op functionaliteiten en inhoud, en niet op 'look and feel'.</w:delText>
        </w:r>
        <w:bookmarkStart w:id="718" w:name="_Toc443570612"/>
      </w:del>
    </w:p>
    <w:p w14:paraId="0BAF9C31" w14:textId="00A8BA1B" w:rsidR="002D6233" w:rsidRPr="00CF4DCA" w:rsidDel="006E2D25" w:rsidRDefault="002D6233">
      <w:pPr>
        <w:numPr>
          <w:ilvl w:val="0"/>
          <w:numId w:val="9"/>
        </w:numPr>
        <w:spacing w:before="120"/>
        <w:outlineLvl w:val="0"/>
        <w:rPr>
          <w:del w:id="719" w:author="Jesse Pot" w:date="2017-06-28T22:25:00Z"/>
          <w:rFonts w:ascii="Cambria" w:hAnsi="Cambria"/>
          <w:i/>
          <w:color w:val="00B050"/>
          <w:lang w:val="nl-NL"/>
        </w:rPr>
        <w:pPrChange w:id="720" w:author="Jesse Pot" w:date="2017-06-28T22:25:00Z">
          <w:pPr/>
        </w:pPrChange>
      </w:pPr>
    </w:p>
    <w:p w14:paraId="7630C303" w14:textId="582668FF" w:rsidR="002D6233" w:rsidRPr="00CF4DCA" w:rsidDel="006E2D25" w:rsidRDefault="002E4887">
      <w:pPr>
        <w:pStyle w:val="Kop2"/>
        <w:numPr>
          <w:ilvl w:val="0"/>
          <w:numId w:val="9"/>
        </w:numPr>
        <w:spacing w:before="120"/>
        <w:rPr>
          <w:del w:id="721" w:author="Jesse Pot" w:date="2017-06-28T22:25:00Z"/>
          <w:lang w:val="nl-NL"/>
        </w:rPr>
        <w:pPrChange w:id="722" w:author="Jesse Pot" w:date="2017-06-28T22:25:00Z">
          <w:pPr>
            <w:pStyle w:val="Kop2"/>
          </w:pPr>
        </w:pPrChange>
      </w:pPr>
      <w:bookmarkStart w:id="723" w:name="_Toc470773236"/>
      <w:bookmarkEnd w:id="718"/>
      <w:del w:id="724" w:author="Jesse Pot" w:date="2017-06-28T22:25:00Z">
        <w:r w:rsidRPr="00CF4DCA" w:rsidDel="006E2D25">
          <w:rPr>
            <w:lang w:val="nl-NL"/>
          </w:rPr>
          <w:delText>Pagina</w:delText>
        </w:r>
        <w:r w:rsidR="002D6233" w:rsidRPr="00CF4DCA" w:rsidDel="006E2D25">
          <w:rPr>
            <w:lang w:val="nl-NL"/>
          </w:rPr>
          <w:delText>ontwerp</w:delText>
        </w:r>
        <w:r w:rsidRPr="00CF4DCA" w:rsidDel="006E2D25">
          <w:rPr>
            <w:lang w:val="nl-NL"/>
          </w:rPr>
          <w:delText>/wireframe</w:delText>
        </w:r>
        <w:bookmarkEnd w:id="723"/>
      </w:del>
    </w:p>
    <w:p w14:paraId="3AF8306F" w14:textId="5496D554" w:rsidR="000C51C9" w:rsidRPr="00CF4DCA" w:rsidDel="006E2D25" w:rsidRDefault="000C51C9">
      <w:pPr>
        <w:numPr>
          <w:ilvl w:val="0"/>
          <w:numId w:val="9"/>
        </w:numPr>
        <w:spacing w:before="120"/>
        <w:outlineLvl w:val="0"/>
        <w:rPr>
          <w:del w:id="725" w:author="Jesse Pot" w:date="2017-06-28T22:25:00Z"/>
          <w:rFonts w:ascii="Cambria" w:eastAsiaTheme="minorEastAsia" w:hAnsi="Cambria"/>
          <w:i/>
          <w:lang w:val="nl-NL" w:eastAsia="nl-NL"/>
        </w:rPr>
        <w:pPrChange w:id="726" w:author="Jesse Pot" w:date="2017-06-28T22:25:00Z">
          <w:pPr/>
        </w:pPrChange>
      </w:pPr>
    </w:p>
    <w:p w14:paraId="2EFA47DC" w14:textId="58FB7953" w:rsidR="000C51C9" w:rsidRPr="00CF4DCA" w:rsidDel="006E2D25" w:rsidRDefault="000C51C9">
      <w:pPr>
        <w:numPr>
          <w:ilvl w:val="0"/>
          <w:numId w:val="9"/>
        </w:numPr>
        <w:spacing w:before="120"/>
        <w:outlineLvl w:val="0"/>
        <w:rPr>
          <w:del w:id="727" w:author="Jesse Pot" w:date="2017-06-28T22:25:00Z"/>
          <w:rFonts w:ascii="Cambria" w:hAnsi="Cambria"/>
          <w:i/>
          <w:color w:val="00B050"/>
          <w:lang w:val="nl-NL"/>
        </w:rPr>
        <w:pPrChange w:id="728" w:author="Jesse Pot" w:date="2017-06-28T22:25:00Z">
          <w:pPr/>
        </w:pPrChange>
      </w:pPr>
      <w:del w:id="729" w:author="Jesse Pot" w:date="2017-06-28T22:25:00Z">
        <w:r w:rsidRPr="00CF4DCA" w:rsidDel="006E2D25">
          <w:rPr>
            <w:rFonts w:ascii="Cambria" w:hAnsi="Cambria"/>
            <w:i/>
            <w:color w:val="00B050"/>
            <w:lang w:val="nl-NL"/>
          </w:rPr>
          <w:delText xml:space="preserve">Allereerst geef je </w:delText>
        </w:r>
        <w:r w:rsidR="00AA363B" w:rsidRPr="00CF4DCA" w:rsidDel="006E2D25">
          <w:rPr>
            <w:rFonts w:ascii="Cambria" w:hAnsi="Cambria"/>
            <w:b/>
            <w:i/>
            <w:color w:val="00B050"/>
            <w:lang w:val="nl-NL"/>
          </w:rPr>
          <w:delText>kort</w:delText>
        </w:r>
        <w:r w:rsidR="00AA363B" w:rsidRPr="00CF4DCA" w:rsidDel="006E2D25">
          <w:rPr>
            <w:rFonts w:ascii="Cambria" w:hAnsi="Cambria"/>
            <w:i/>
            <w:color w:val="00B050"/>
            <w:lang w:val="nl-NL"/>
          </w:rPr>
          <w:delText xml:space="preserve"> </w:delText>
        </w:r>
        <w:r w:rsidRPr="00CF4DCA" w:rsidDel="006E2D25">
          <w:rPr>
            <w:rFonts w:ascii="Cambria" w:hAnsi="Cambria"/>
            <w:i/>
            <w:color w:val="00B050"/>
            <w:lang w:val="nl-NL"/>
          </w:rPr>
          <w:delText>aan welke navigatieonderdelen je gaat gebruiken. De volgende onderdelen worden gebruikt voor de navigatie:</w:delText>
        </w:r>
      </w:del>
    </w:p>
    <w:p w14:paraId="52A3956B" w14:textId="014A2496" w:rsidR="000C51C9" w:rsidRPr="00CF4DCA" w:rsidDel="006E2D25" w:rsidRDefault="000C51C9">
      <w:pPr>
        <w:pStyle w:val="Lijstalinea"/>
        <w:widowControl/>
        <w:numPr>
          <w:ilvl w:val="0"/>
          <w:numId w:val="9"/>
        </w:numPr>
        <w:spacing w:before="120"/>
        <w:contextualSpacing/>
        <w:outlineLvl w:val="0"/>
        <w:rPr>
          <w:del w:id="730" w:author="Jesse Pot" w:date="2017-06-28T22:25:00Z"/>
          <w:rFonts w:ascii="Cambria" w:hAnsi="Cambria"/>
          <w:i/>
          <w:color w:val="00B050"/>
          <w:lang w:val="nl-NL"/>
        </w:rPr>
        <w:pPrChange w:id="731" w:author="Jesse Pot" w:date="2017-06-28T22:25:00Z">
          <w:pPr>
            <w:pStyle w:val="Lijstalinea"/>
            <w:widowControl/>
            <w:numPr>
              <w:numId w:val="34"/>
            </w:numPr>
            <w:ind w:left="360" w:hanging="360"/>
            <w:contextualSpacing/>
          </w:pPr>
        </w:pPrChange>
      </w:pPr>
      <w:del w:id="732" w:author="Jesse Pot" w:date="2017-06-28T22:25:00Z">
        <w:r w:rsidRPr="00CF4DCA" w:rsidDel="006E2D25">
          <w:rPr>
            <w:rFonts w:ascii="Cambria" w:eastAsiaTheme="minorEastAsia" w:hAnsi="Cambria"/>
            <w:i/>
            <w:color w:val="00B050"/>
            <w:lang w:val="nl-NL" w:eastAsia="nl-NL"/>
          </w:rPr>
          <w:delText>Menu</w:delText>
        </w:r>
      </w:del>
    </w:p>
    <w:p w14:paraId="68A8032F" w14:textId="4C910BD5" w:rsidR="000C51C9" w:rsidRPr="00CF4DCA" w:rsidDel="006E2D25" w:rsidRDefault="000C51C9">
      <w:pPr>
        <w:pStyle w:val="Lijstalinea"/>
        <w:widowControl/>
        <w:numPr>
          <w:ilvl w:val="0"/>
          <w:numId w:val="9"/>
        </w:numPr>
        <w:spacing w:before="120"/>
        <w:contextualSpacing/>
        <w:outlineLvl w:val="0"/>
        <w:rPr>
          <w:del w:id="733" w:author="Jesse Pot" w:date="2017-06-28T22:25:00Z"/>
          <w:rFonts w:ascii="Cambria" w:hAnsi="Cambria"/>
          <w:i/>
          <w:color w:val="00B050"/>
          <w:lang w:val="nl-NL"/>
        </w:rPr>
        <w:pPrChange w:id="734" w:author="Jesse Pot" w:date="2017-06-28T22:25:00Z">
          <w:pPr>
            <w:pStyle w:val="Lijstalinea"/>
            <w:widowControl/>
            <w:numPr>
              <w:ilvl w:val="1"/>
              <w:numId w:val="34"/>
            </w:numPr>
            <w:ind w:left="1080" w:hanging="360"/>
            <w:contextualSpacing/>
          </w:pPr>
        </w:pPrChange>
      </w:pPr>
      <w:del w:id="735" w:author="Jesse Pot" w:date="2017-06-28T22:25:00Z">
        <w:r w:rsidRPr="00CF4DCA" w:rsidDel="006E2D25">
          <w:rPr>
            <w:rFonts w:ascii="Cambria" w:hAnsi="Cambria"/>
            <w:i/>
            <w:color w:val="00B050"/>
            <w:lang w:val="nl-NL"/>
          </w:rPr>
          <w:delText>Hoofdmenu</w:delText>
        </w:r>
      </w:del>
    </w:p>
    <w:p w14:paraId="108F0FB3" w14:textId="0ABAD5E9" w:rsidR="000C51C9" w:rsidRPr="00CF4DCA" w:rsidDel="006E2D25" w:rsidRDefault="000C51C9">
      <w:pPr>
        <w:pStyle w:val="Lijstalinea"/>
        <w:widowControl/>
        <w:numPr>
          <w:ilvl w:val="0"/>
          <w:numId w:val="9"/>
        </w:numPr>
        <w:spacing w:before="120"/>
        <w:contextualSpacing/>
        <w:outlineLvl w:val="0"/>
        <w:rPr>
          <w:del w:id="736" w:author="Jesse Pot" w:date="2017-06-28T22:25:00Z"/>
          <w:rFonts w:ascii="Cambria" w:eastAsiaTheme="minorEastAsia" w:hAnsi="Cambria"/>
          <w:i/>
          <w:color w:val="00B050"/>
          <w:lang w:val="nl-NL" w:eastAsia="nl-NL"/>
        </w:rPr>
        <w:pPrChange w:id="737" w:author="Jesse Pot" w:date="2017-06-28T22:25:00Z">
          <w:pPr>
            <w:pStyle w:val="Lijstalinea"/>
            <w:widowControl/>
            <w:numPr>
              <w:ilvl w:val="1"/>
              <w:numId w:val="34"/>
            </w:numPr>
            <w:ind w:left="1080" w:hanging="360"/>
            <w:contextualSpacing/>
          </w:pPr>
        </w:pPrChange>
      </w:pPr>
      <w:del w:id="738" w:author="Jesse Pot" w:date="2017-06-28T22:25:00Z">
        <w:r w:rsidRPr="00CF4DCA" w:rsidDel="006E2D25">
          <w:rPr>
            <w:rFonts w:ascii="Cambria" w:hAnsi="Cambria"/>
            <w:i/>
            <w:color w:val="00B050"/>
            <w:lang w:val="nl-NL"/>
          </w:rPr>
          <w:delText>Submenu</w:delText>
        </w:r>
      </w:del>
    </w:p>
    <w:p w14:paraId="5B59EF89" w14:textId="54149650" w:rsidR="000C51C9" w:rsidRPr="00CF4DCA" w:rsidDel="006E2D25" w:rsidRDefault="000C51C9">
      <w:pPr>
        <w:pStyle w:val="Lijstalinea"/>
        <w:widowControl/>
        <w:numPr>
          <w:ilvl w:val="0"/>
          <w:numId w:val="9"/>
        </w:numPr>
        <w:spacing w:before="120"/>
        <w:contextualSpacing/>
        <w:outlineLvl w:val="0"/>
        <w:rPr>
          <w:del w:id="739" w:author="Jesse Pot" w:date="2017-06-28T22:25:00Z"/>
          <w:rFonts w:ascii="Cambria" w:eastAsiaTheme="minorEastAsia" w:hAnsi="Cambria"/>
          <w:i/>
          <w:color w:val="00B050"/>
          <w:lang w:val="nl-NL" w:eastAsia="nl-NL"/>
        </w:rPr>
        <w:pPrChange w:id="740" w:author="Jesse Pot" w:date="2017-06-28T22:25:00Z">
          <w:pPr>
            <w:pStyle w:val="Lijstalinea"/>
            <w:widowControl/>
            <w:numPr>
              <w:numId w:val="34"/>
            </w:numPr>
            <w:ind w:left="360" w:hanging="360"/>
            <w:contextualSpacing/>
          </w:pPr>
        </w:pPrChange>
      </w:pPr>
      <w:del w:id="741" w:author="Jesse Pot" w:date="2017-06-28T22:25:00Z">
        <w:r w:rsidRPr="00CF4DCA" w:rsidDel="006E2D25">
          <w:rPr>
            <w:rFonts w:ascii="Cambria" w:eastAsiaTheme="minorEastAsia" w:hAnsi="Cambria"/>
            <w:i/>
            <w:color w:val="00B050"/>
            <w:lang w:val="nl-NL" w:eastAsia="nl-NL"/>
          </w:rPr>
          <w:delText>Belangrijke items op home-pagina</w:delText>
        </w:r>
      </w:del>
    </w:p>
    <w:p w14:paraId="24474CBD" w14:textId="43C434E2" w:rsidR="000C51C9" w:rsidRPr="00CF4DCA" w:rsidDel="006E2D25" w:rsidRDefault="000C51C9">
      <w:pPr>
        <w:pStyle w:val="Lijstalinea"/>
        <w:widowControl/>
        <w:numPr>
          <w:ilvl w:val="0"/>
          <w:numId w:val="9"/>
        </w:numPr>
        <w:spacing w:before="120"/>
        <w:contextualSpacing/>
        <w:outlineLvl w:val="0"/>
        <w:rPr>
          <w:del w:id="742" w:author="Jesse Pot" w:date="2017-06-28T22:25:00Z"/>
          <w:rFonts w:ascii="Cambria" w:eastAsiaTheme="minorEastAsia" w:hAnsi="Cambria"/>
          <w:i/>
          <w:color w:val="00B050"/>
          <w:lang w:val="nl-NL" w:eastAsia="nl-NL"/>
        </w:rPr>
        <w:pPrChange w:id="743" w:author="Jesse Pot" w:date="2017-06-28T22:25:00Z">
          <w:pPr>
            <w:pStyle w:val="Lijstalinea"/>
            <w:widowControl/>
            <w:numPr>
              <w:numId w:val="34"/>
            </w:numPr>
            <w:ind w:left="360" w:hanging="360"/>
            <w:contextualSpacing/>
          </w:pPr>
        </w:pPrChange>
      </w:pPr>
      <w:del w:id="744" w:author="Jesse Pot" w:date="2017-06-28T22:25:00Z">
        <w:r w:rsidRPr="00CF4DCA" w:rsidDel="006E2D25">
          <w:rPr>
            <w:rFonts w:ascii="Cambria" w:hAnsi="Cambria"/>
            <w:i/>
            <w:color w:val="00B050"/>
            <w:lang w:val="nl-NL"/>
          </w:rPr>
          <w:delText>Zoekfunctie</w:delText>
        </w:r>
      </w:del>
    </w:p>
    <w:p w14:paraId="5E57ACB3" w14:textId="5D612699" w:rsidR="000C51C9" w:rsidRPr="00CF4DCA" w:rsidDel="006E2D25" w:rsidRDefault="000C51C9">
      <w:pPr>
        <w:pStyle w:val="Lijstalinea"/>
        <w:widowControl/>
        <w:numPr>
          <w:ilvl w:val="0"/>
          <w:numId w:val="9"/>
        </w:numPr>
        <w:spacing w:before="120"/>
        <w:contextualSpacing/>
        <w:outlineLvl w:val="0"/>
        <w:rPr>
          <w:del w:id="745" w:author="Jesse Pot" w:date="2017-06-28T22:25:00Z"/>
          <w:rFonts w:ascii="Cambria" w:eastAsiaTheme="minorEastAsia" w:hAnsi="Cambria"/>
          <w:i/>
          <w:color w:val="00B050"/>
          <w:lang w:val="nl-NL" w:eastAsia="nl-NL"/>
        </w:rPr>
        <w:pPrChange w:id="746" w:author="Jesse Pot" w:date="2017-06-28T22:25:00Z">
          <w:pPr>
            <w:pStyle w:val="Lijstalinea"/>
            <w:widowControl/>
            <w:numPr>
              <w:numId w:val="34"/>
            </w:numPr>
            <w:ind w:left="360" w:hanging="360"/>
            <w:contextualSpacing/>
          </w:pPr>
        </w:pPrChange>
      </w:pPr>
      <w:del w:id="747" w:author="Jesse Pot" w:date="2017-06-28T22:25:00Z">
        <w:r w:rsidRPr="00CF4DCA" w:rsidDel="006E2D25">
          <w:rPr>
            <w:rFonts w:ascii="Cambria" w:hAnsi="Cambria"/>
            <w:i/>
            <w:color w:val="00B050"/>
            <w:lang w:val="nl-NL"/>
          </w:rPr>
          <w:delText>B</w:delText>
        </w:r>
        <w:r w:rsidRPr="00CF4DCA" w:rsidDel="006E2D25">
          <w:rPr>
            <w:rFonts w:ascii="Cambria" w:eastAsiaTheme="minorEastAsia" w:hAnsi="Cambria"/>
            <w:i/>
            <w:color w:val="00B050"/>
            <w:lang w:val="nl-NL" w:eastAsia="nl-NL"/>
          </w:rPr>
          <w:delText>readcrumbs</w:delText>
        </w:r>
      </w:del>
    </w:p>
    <w:p w14:paraId="64893826" w14:textId="26B0AC33" w:rsidR="000C51C9" w:rsidRPr="00CF4DCA" w:rsidDel="006E2D25" w:rsidRDefault="000C51C9">
      <w:pPr>
        <w:pStyle w:val="Lijstalinea"/>
        <w:widowControl/>
        <w:numPr>
          <w:ilvl w:val="0"/>
          <w:numId w:val="9"/>
        </w:numPr>
        <w:spacing w:before="120"/>
        <w:contextualSpacing/>
        <w:outlineLvl w:val="0"/>
        <w:rPr>
          <w:del w:id="748" w:author="Jesse Pot" w:date="2017-06-28T22:25:00Z"/>
          <w:rFonts w:ascii="Cambria" w:eastAsiaTheme="minorEastAsia" w:hAnsi="Cambria"/>
          <w:i/>
          <w:color w:val="00B050"/>
          <w:lang w:val="nl-NL" w:eastAsia="nl-NL"/>
        </w:rPr>
        <w:pPrChange w:id="749" w:author="Jesse Pot" w:date="2017-06-28T22:25:00Z">
          <w:pPr>
            <w:pStyle w:val="Lijstalinea"/>
            <w:widowControl/>
            <w:numPr>
              <w:numId w:val="34"/>
            </w:numPr>
            <w:ind w:left="360" w:hanging="360"/>
            <w:contextualSpacing/>
          </w:pPr>
        </w:pPrChange>
      </w:pPr>
      <w:del w:id="750" w:author="Jesse Pot" w:date="2017-06-28T22:25:00Z">
        <w:r w:rsidRPr="00CF4DCA" w:rsidDel="006E2D25">
          <w:rPr>
            <w:rFonts w:ascii="Cambria" w:hAnsi="Cambria"/>
            <w:i/>
            <w:color w:val="00B050"/>
            <w:lang w:val="nl-NL"/>
          </w:rPr>
          <w:delText>S</w:delText>
        </w:r>
        <w:r w:rsidRPr="00CF4DCA" w:rsidDel="006E2D25">
          <w:rPr>
            <w:rFonts w:ascii="Cambria" w:eastAsiaTheme="minorEastAsia" w:hAnsi="Cambria"/>
            <w:i/>
            <w:color w:val="00B050"/>
            <w:lang w:val="nl-NL" w:eastAsia="nl-NL"/>
          </w:rPr>
          <w:delText>itemap</w:delText>
        </w:r>
      </w:del>
    </w:p>
    <w:p w14:paraId="7F3C03EF" w14:textId="62CAF798" w:rsidR="000C51C9" w:rsidRPr="00CF4DCA" w:rsidDel="006E2D25" w:rsidRDefault="000C51C9">
      <w:pPr>
        <w:numPr>
          <w:ilvl w:val="0"/>
          <w:numId w:val="9"/>
        </w:numPr>
        <w:spacing w:before="120"/>
        <w:outlineLvl w:val="0"/>
        <w:rPr>
          <w:del w:id="751" w:author="Jesse Pot" w:date="2017-06-28T22:25:00Z"/>
          <w:rFonts w:ascii="Cambria" w:hAnsi="Cambria"/>
          <w:i/>
          <w:color w:val="00B050"/>
          <w:lang w:val="nl-NL"/>
        </w:rPr>
        <w:pPrChange w:id="752" w:author="Jesse Pot" w:date="2017-06-28T22:25:00Z">
          <w:pPr/>
        </w:pPrChange>
      </w:pPr>
    </w:p>
    <w:p w14:paraId="3C6FEAE0" w14:textId="484766DD" w:rsidR="000C51C9" w:rsidRPr="00CF4DCA" w:rsidDel="006E2D25" w:rsidRDefault="000C51C9">
      <w:pPr>
        <w:numPr>
          <w:ilvl w:val="0"/>
          <w:numId w:val="9"/>
        </w:numPr>
        <w:spacing w:before="120"/>
        <w:outlineLvl w:val="0"/>
        <w:rPr>
          <w:del w:id="753" w:author="Jesse Pot" w:date="2017-06-28T22:25:00Z"/>
          <w:rFonts w:ascii="Cambria" w:hAnsi="Cambria"/>
          <w:i/>
          <w:color w:val="00B050"/>
          <w:lang w:val="nl-NL"/>
        </w:rPr>
        <w:pPrChange w:id="754" w:author="Jesse Pot" w:date="2017-06-28T22:25:00Z">
          <w:pPr/>
        </w:pPrChange>
      </w:pPr>
      <w:del w:id="755" w:author="Jesse Pot" w:date="2017-06-28T22:25:00Z">
        <w:r w:rsidRPr="00CF4DCA" w:rsidDel="006E2D25">
          <w:rPr>
            <w:rFonts w:ascii="Cambria" w:hAnsi="Cambria"/>
            <w:i/>
            <w:color w:val="00B050"/>
            <w:lang w:val="nl-NL"/>
          </w:rPr>
          <w:delText xml:space="preserve">Het </w:delText>
        </w:r>
        <w:r w:rsidRPr="00CF4DCA" w:rsidDel="006E2D25">
          <w:rPr>
            <w:rFonts w:ascii="Cambria" w:hAnsi="Cambria"/>
            <w:b/>
            <w:i/>
            <w:color w:val="00B050"/>
            <w:lang w:val="nl-NL"/>
          </w:rPr>
          <w:delText>menu</w:delText>
        </w:r>
        <w:r w:rsidRPr="00CF4DCA" w:rsidDel="006E2D25">
          <w:rPr>
            <w:rFonts w:ascii="Cambria" w:hAnsi="Cambria"/>
            <w:i/>
            <w:color w:val="00B050"/>
            <w:lang w:val="nl-NL"/>
          </w:rPr>
          <w:delText xml:space="preserve"> is het belangrijkst, dat zorgt namelijk voor de informatiestructuur.</w:delText>
        </w:r>
      </w:del>
    </w:p>
    <w:p w14:paraId="2C926160" w14:textId="7EE20B3C" w:rsidR="000C51C9" w:rsidRPr="00CF4DCA" w:rsidDel="006E2D25" w:rsidRDefault="000C51C9">
      <w:pPr>
        <w:numPr>
          <w:ilvl w:val="0"/>
          <w:numId w:val="9"/>
        </w:numPr>
        <w:spacing w:before="120"/>
        <w:outlineLvl w:val="0"/>
        <w:rPr>
          <w:del w:id="756" w:author="Jesse Pot" w:date="2017-06-28T22:25:00Z"/>
          <w:rFonts w:ascii="Cambria" w:hAnsi="Cambria"/>
          <w:i/>
          <w:color w:val="00B050"/>
          <w:lang w:val="nl-NL"/>
        </w:rPr>
        <w:pPrChange w:id="757" w:author="Jesse Pot" w:date="2017-06-28T22:25:00Z">
          <w:pPr/>
        </w:pPrChange>
      </w:pPr>
      <w:del w:id="758" w:author="Jesse Pot" w:date="2017-06-28T22:25:00Z">
        <w:r w:rsidRPr="00CF4DCA" w:rsidDel="006E2D25">
          <w:rPr>
            <w:rFonts w:ascii="Cambria" w:hAnsi="Cambria"/>
            <w:i/>
            <w:color w:val="00B050"/>
            <w:lang w:val="nl-NL"/>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16C6A0A4" w:rsidR="000C51C9" w:rsidRPr="00CF4DCA" w:rsidDel="006E2D25" w:rsidRDefault="000C51C9">
      <w:pPr>
        <w:numPr>
          <w:ilvl w:val="0"/>
          <w:numId w:val="9"/>
        </w:numPr>
        <w:spacing w:before="120"/>
        <w:outlineLvl w:val="0"/>
        <w:rPr>
          <w:del w:id="759" w:author="Jesse Pot" w:date="2017-06-28T22:25:00Z"/>
          <w:rFonts w:ascii="Cambria" w:hAnsi="Cambria"/>
          <w:i/>
          <w:color w:val="00B050"/>
          <w:lang w:val="nl-NL"/>
        </w:rPr>
        <w:pPrChange w:id="760" w:author="Jesse Pot" w:date="2017-06-28T22:25:00Z">
          <w:pPr/>
        </w:pPrChange>
      </w:pPr>
      <w:del w:id="761" w:author="Jesse Pot" w:date="2017-06-28T22:25:00Z">
        <w:r w:rsidRPr="00CF4DCA" w:rsidDel="006E2D25">
          <w:rPr>
            <w:rFonts w:ascii="Cambria" w:hAnsi="Cambria"/>
            <w:i/>
            <w:color w:val="00B050"/>
            <w:lang w:val="nl-NL"/>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6A844439" w:rsidR="000C51C9" w:rsidRPr="00CF4DCA" w:rsidDel="006E2D25" w:rsidRDefault="000C51C9">
      <w:pPr>
        <w:numPr>
          <w:ilvl w:val="0"/>
          <w:numId w:val="9"/>
        </w:numPr>
        <w:spacing w:before="120"/>
        <w:outlineLvl w:val="0"/>
        <w:rPr>
          <w:del w:id="762" w:author="Jesse Pot" w:date="2017-06-28T22:25:00Z"/>
          <w:rFonts w:ascii="Cambria" w:hAnsi="Cambria"/>
          <w:i/>
          <w:color w:val="00B050"/>
          <w:lang w:val="nl-NL"/>
        </w:rPr>
        <w:pPrChange w:id="763" w:author="Jesse Pot" w:date="2017-06-28T22:25:00Z">
          <w:pPr/>
        </w:pPrChange>
      </w:pPr>
      <w:del w:id="764" w:author="Jesse Pot" w:date="2017-06-28T22:25:00Z">
        <w:r w:rsidRPr="00CF4DCA" w:rsidDel="006E2D25">
          <w:rPr>
            <w:rFonts w:ascii="Cambria" w:hAnsi="Cambria"/>
            <w:i/>
            <w:color w:val="00B050"/>
            <w:lang w:val="nl-NL"/>
          </w:rPr>
          <w:delText>Geef in de beschrijving van het menu weer wat voor menu's gebruikt gaan worden: Horizontaal of verticaal met of zonder horizontale of verticale uitklapmenu's.</w:delText>
        </w:r>
      </w:del>
    </w:p>
    <w:p w14:paraId="2997D5A4" w14:textId="6F3A38FD" w:rsidR="000C51C9" w:rsidRPr="00CF4DCA" w:rsidDel="006E2D25" w:rsidRDefault="000C51C9">
      <w:pPr>
        <w:numPr>
          <w:ilvl w:val="0"/>
          <w:numId w:val="9"/>
        </w:numPr>
        <w:spacing w:before="120"/>
        <w:outlineLvl w:val="0"/>
        <w:rPr>
          <w:del w:id="765" w:author="Jesse Pot" w:date="2017-06-28T22:25:00Z"/>
          <w:rFonts w:ascii="Cambria" w:hAnsi="Cambria"/>
          <w:i/>
          <w:color w:val="00B050"/>
          <w:lang w:val="nl-NL"/>
        </w:rPr>
        <w:pPrChange w:id="766" w:author="Jesse Pot" w:date="2017-06-28T22:25:00Z">
          <w:pPr/>
        </w:pPrChange>
      </w:pPr>
    </w:p>
    <w:p w14:paraId="40EBAD73" w14:textId="6A755DA9" w:rsidR="000C51C9" w:rsidRPr="00CF4DCA" w:rsidDel="006E2D25" w:rsidRDefault="000C51C9">
      <w:pPr>
        <w:numPr>
          <w:ilvl w:val="0"/>
          <w:numId w:val="9"/>
        </w:numPr>
        <w:spacing w:before="120"/>
        <w:outlineLvl w:val="0"/>
        <w:rPr>
          <w:del w:id="767" w:author="Jesse Pot" w:date="2017-06-28T22:25:00Z"/>
          <w:rFonts w:ascii="Cambria" w:hAnsi="Cambria"/>
          <w:i/>
          <w:color w:val="00B050"/>
          <w:lang w:val="nl-NL"/>
        </w:rPr>
        <w:pPrChange w:id="768" w:author="Jesse Pot" w:date="2017-06-28T22:25:00Z">
          <w:pPr/>
        </w:pPrChange>
      </w:pPr>
      <w:del w:id="769" w:author="Jesse Pot" w:date="2017-06-28T22:25:00Z">
        <w:r w:rsidRPr="00CF4DCA" w:rsidDel="006E2D25">
          <w:rPr>
            <w:rFonts w:ascii="Cambria" w:hAnsi="Cambria"/>
            <w:b/>
            <w:i/>
            <w:color w:val="00B050"/>
            <w:lang w:val="nl-NL"/>
          </w:rPr>
          <w:delText>Belangrijke items</w:delText>
        </w:r>
        <w:r w:rsidRPr="00CF4DCA" w:rsidDel="006E2D25">
          <w:rPr>
            <w:rFonts w:ascii="Cambria" w:hAnsi="Cambria"/>
            <w:i/>
            <w:color w:val="00B050"/>
            <w:lang w:val="nl-NL"/>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3396F94F" w:rsidR="000C51C9" w:rsidRPr="00CF4DCA" w:rsidDel="006E2D25" w:rsidRDefault="000C51C9">
      <w:pPr>
        <w:numPr>
          <w:ilvl w:val="0"/>
          <w:numId w:val="9"/>
        </w:numPr>
        <w:spacing w:before="120"/>
        <w:outlineLvl w:val="0"/>
        <w:rPr>
          <w:del w:id="770" w:author="Jesse Pot" w:date="2017-06-28T22:25:00Z"/>
          <w:rFonts w:ascii="Cambria" w:hAnsi="Cambria"/>
          <w:i/>
          <w:color w:val="00B050"/>
          <w:lang w:val="nl-NL"/>
        </w:rPr>
        <w:pPrChange w:id="771" w:author="Jesse Pot" w:date="2017-06-28T22:25:00Z">
          <w:pPr/>
        </w:pPrChange>
      </w:pPr>
    </w:p>
    <w:p w14:paraId="762D9DFE" w14:textId="10E7F7D0" w:rsidR="000C51C9" w:rsidRPr="00CF4DCA" w:rsidDel="006E2D25" w:rsidRDefault="000C51C9">
      <w:pPr>
        <w:numPr>
          <w:ilvl w:val="0"/>
          <w:numId w:val="9"/>
        </w:numPr>
        <w:spacing w:before="120"/>
        <w:outlineLvl w:val="0"/>
        <w:rPr>
          <w:del w:id="772" w:author="Jesse Pot" w:date="2017-06-28T22:25:00Z"/>
          <w:rFonts w:ascii="Cambria" w:hAnsi="Cambria"/>
          <w:i/>
          <w:color w:val="00B050"/>
          <w:lang w:val="nl-NL"/>
        </w:rPr>
        <w:pPrChange w:id="773" w:author="Jesse Pot" w:date="2017-06-28T22:25:00Z">
          <w:pPr/>
        </w:pPrChange>
      </w:pPr>
      <w:del w:id="774" w:author="Jesse Pot" w:date="2017-06-28T22:25:00Z">
        <w:r w:rsidRPr="00CF4DCA" w:rsidDel="006E2D25">
          <w:rPr>
            <w:rFonts w:ascii="Cambria" w:hAnsi="Cambria"/>
            <w:i/>
            <w:color w:val="00B050"/>
            <w:lang w:val="nl-NL"/>
          </w:rPr>
          <w:delText xml:space="preserve">Een </w:delText>
        </w:r>
        <w:r w:rsidRPr="00CF4DCA" w:rsidDel="006E2D25">
          <w:rPr>
            <w:rFonts w:ascii="Cambria" w:hAnsi="Cambria"/>
            <w:b/>
            <w:i/>
            <w:color w:val="00B050"/>
            <w:lang w:val="nl-NL"/>
          </w:rPr>
          <w:delText>zoekfunctie</w:delText>
        </w:r>
        <w:r w:rsidRPr="00CF4DCA" w:rsidDel="006E2D25">
          <w:rPr>
            <w:rFonts w:ascii="Cambria" w:hAnsi="Cambria"/>
            <w:i/>
            <w:color w:val="00B050"/>
            <w:lang w:val="nl-NL"/>
          </w:rPr>
          <w:delText xml:space="preserve"> kan een belangrijk navigatiemiddel zijn. Deze functie staat meestal rechtsboven op de pagina, met name op de hoofdpagina. Zet deze functie niet onder een knop.</w:delText>
        </w:r>
      </w:del>
    </w:p>
    <w:p w14:paraId="4F130279" w14:textId="2E1AB1B8" w:rsidR="000C51C9" w:rsidRPr="00CF4DCA" w:rsidDel="006E2D25" w:rsidRDefault="000C51C9">
      <w:pPr>
        <w:numPr>
          <w:ilvl w:val="0"/>
          <w:numId w:val="9"/>
        </w:numPr>
        <w:spacing w:before="120"/>
        <w:outlineLvl w:val="0"/>
        <w:rPr>
          <w:del w:id="775" w:author="Jesse Pot" w:date="2017-06-28T22:25:00Z"/>
          <w:rFonts w:ascii="Cambria" w:hAnsi="Cambria"/>
          <w:i/>
          <w:color w:val="00B050"/>
          <w:lang w:val="nl-NL"/>
        </w:rPr>
        <w:pPrChange w:id="776" w:author="Jesse Pot" w:date="2017-06-28T22:25:00Z">
          <w:pPr/>
        </w:pPrChange>
      </w:pPr>
    </w:p>
    <w:p w14:paraId="2752B6B2" w14:textId="5CCFEF77" w:rsidR="000C51C9" w:rsidRPr="00CF4DCA" w:rsidDel="006E2D25" w:rsidRDefault="000C51C9">
      <w:pPr>
        <w:numPr>
          <w:ilvl w:val="0"/>
          <w:numId w:val="9"/>
        </w:numPr>
        <w:spacing w:before="120"/>
        <w:outlineLvl w:val="0"/>
        <w:rPr>
          <w:del w:id="777" w:author="Jesse Pot" w:date="2017-06-28T22:25:00Z"/>
          <w:rFonts w:ascii="Cambria" w:hAnsi="Cambria"/>
          <w:i/>
          <w:color w:val="00B050"/>
          <w:lang w:val="nl-NL"/>
        </w:rPr>
        <w:pPrChange w:id="778" w:author="Jesse Pot" w:date="2017-06-28T22:25:00Z">
          <w:pPr/>
        </w:pPrChange>
      </w:pPr>
      <w:del w:id="779" w:author="Jesse Pot" w:date="2017-06-28T22:25:00Z">
        <w:r w:rsidRPr="00CF4DCA" w:rsidDel="006E2D25">
          <w:rPr>
            <w:rFonts w:ascii="Cambria" w:hAnsi="Cambria"/>
            <w:b/>
            <w:i/>
            <w:color w:val="00B050"/>
            <w:lang w:val="nl-NL"/>
          </w:rPr>
          <w:delText>Breadcrumbs</w:delText>
        </w:r>
        <w:r w:rsidRPr="00CF4DCA" w:rsidDel="006E2D25">
          <w:rPr>
            <w:rFonts w:ascii="Cambria" w:hAnsi="Cambria"/>
            <w:i/>
            <w:color w:val="00B050"/>
            <w:lang w:val="nl-NL"/>
          </w:rPr>
          <w:delText xml:space="preserve"> (broodkruimels) zijn er in eerste instantie om de gebruiker te laten weten waar hij zich op de website bevindt. Door van de hogere niveaus hyperlinks te maken kan het tevens dienen als navigatiemiddel.</w:delText>
        </w:r>
      </w:del>
    </w:p>
    <w:p w14:paraId="2B37A33B" w14:textId="30227EB3" w:rsidR="000C51C9" w:rsidRPr="00CF4DCA" w:rsidDel="006E2D25" w:rsidRDefault="000C51C9">
      <w:pPr>
        <w:numPr>
          <w:ilvl w:val="0"/>
          <w:numId w:val="9"/>
        </w:numPr>
        <w:spacing w:before="120"/>
        <w:outlineLvl w:val="0"/>
        <w:rPr>
          <w:del w:id="780" w:author="Jesse Pot" w:date="2017-06-28T22:25:00Z"/>
          <w:rFonts w:ascii="Cambria" w:hAnsi="Cambria"/>
          <w:i/>
          <w:color w:val="00B050"/>
          <w:lang w:val="nl-NL"/>
        </w:rPr>
        <w:pPrChange w:id="781" w:author="Jesse Pot" w:date="2017-06-28T22:25:00Z">
          <w:pPr/>
        </w:pPrChange>
      </w:pPr>
    </w:p>
    <w:p w14:paraId="107DDCBD" w14:textId="1FCFE1CA" w:rsidR="000C51C9" w:rsidRPr="00CF4DCA" w:rsidDel="006E2D25" w:rsidRDefault="000C51C9">
      <w:pPr>
        <w:numPr>
          <w:ilvl w:val="0"/>
          <w:numId w:val="9"/>
        </w:numPr>
        <w:spacing w:before="120"/>
        <w:outlineLvl w:val="0"/>
        <w:rPr>
          <w:del w:id="782" w:author="Jesse Pot" w:date="2017-06-28T22:25:00Z"/>
          <w:rFonts w:ascii="Cambria" w:hAnsi="Cambria"/>
          <w:i/>
          <w:color w:val="00B050"/>
          <w:lang w:val="nl-NL"/>
        </w:rPr>
        <w:pPrChange w:id="783" w:author="Jesse Pot" w:date="2017-06-28T22:25:00Z">
          <w:pPr/>
        </w:pPrChange>
      </w:pPr>
      <w:del w:id="784" w:author="Jesse Pot" w:date="2017-06-28T22:25:00Z">
        <w:r w:rsidRPr="00CF4DCA" w:rsidDel="006E2D25">
          <w:rPr>
            <w:rFonts w:ascii="Cambria" w:hAnsi="Cambria"/>
            <w:b/>
            <w:i/>
            <w:color w:val="00B050"/>
            <w:lang w:val="nl-NL"/>
          </w:rPr>
          <w:delText>De sitemap</w:delText>
        </w:r>
        <w:r w:rsidRPr="00CF4DCA" w:rsidDel="006E2D25">
          <w:rPr>
            <w:rFonts w:ascii="Cambria" w:hAnsi="Cambria"/>
            <w:i/>
            <w:color w:val="00B050"/>
            <w:lang w:val="nl-NL"/>
          </w:rPr>
          <w:delText xml:space="preserve"> is eigenlijk de index van een website. Op één pagina staan de trefwoorden van de website in de vorm van hyperlinks, zodat de gebruiker met één klik naar het onderwerp van zijn keuze kan gaan.</w:delText>
        </w:r>
      </w:del>
    </w:p>
    <w:p w14:paraId="4789EB04" w14:textId="0515D4E2" w:rsidR="000C51C9" w:rsidRPr="00CF4DCA" w:rsidDel="006E2D25" w:rsidRDefault="000C51C9">
      <w:pPr>
        <w:numPr>
          <w:ilvl w:val="0"/>
          <w:numId w:val="9"/>
        </w:numPr>
        <w:spacing w:before="120"/>
        <w:outlineLvl w:val="0"/>
        <w:rPr>
          <w:del w:id="785" w:author="Jesse Pot" w:date="2017-06-28T22:25:00Z"/>
          <w:rFonts w:ascii="Cambria" w:hAnsi="Cambria"/>
          <w:i/>
          <w:lang w:val="nl-NL"/>
        </w:rPr>
        <w:pPrChange w:id="786" w:author="Jesse Pot" w:date="2017-06-28T22:25:00Z">
          <w:pPr/>
        </w:pPrChange>
      </w:pPr>
    </w:p>
    <w:p w14:paraId="308F2638" w14:textId="73770C81" w:rsidR="000C51C9" w:rsidRPr="00CF4DCA" w:rsidDel="006E2D25" w:rsidRDefault="002E4887">
      <w:pPr>
        <w:numPr>
          <w:ilvl w:val="0"/>
          <w:numId w:val="9"/>
        </w:numPr>
        <w:spacing w:before="120"/>
        <w:outlineLvl w:val="0"/>
        <w:rPr>
          <w:del w:id="787" w:author="Jesse Pot" w:date="2017-06-28T22:25:00Z"/>
          <w:rFonts w:ascii="Cambria" w:hAnsi="Cambria"/>
          <w:i/>
          <w:color w:val="00B050"/>
          <w:shd w:val="clear" w:color="auto" w:fill="FFFFFF"/>
          <w:lang w:val="nl-NL"/>
        </w:rPr>
        <w:pPrChange w:id="788" w:author="Jesse Pot" w:date="2017-06-28T22:25:00Z">
          <w:pPr/>
        </w:pPrChange>
      </w:pPr>
      <w:del w:id="789" w:author="Jesse Pot" w:date="2017-06-28T22:25:00Z">
        <w:r w:rsidRPr="00CF4DCA" w:rsidDel="006E2D25">
          <w:rPr>
            <w:rFonts w:ascii="Cambria" w:hAnsi="Cambria"/>
            <w:i/>
            <w:color w:val="00B050"/>
            <w:lang w:val="nl-NL"/>
          </w:rPr>
          <w:delText xml:space="preserve">Na de navigatieonderdelen volgen de wireframes. </w:delText>
        </w:r>
        <w:r w:rsidR="000C51C9" w:rsidRPr="00CF4DCA" w:rsidDel="006E2D25">
          <w:rPr>
            <w:rFonts w:ascii="Cambria" w:eastAsiaTheme="minorEastAsia" w:hAnsi="Cambria"/>
            <w:i/>
            <w:color w:val="00B050"/>
            <w:lang w:val="nl-NL" w:eastAsia="nl-NL"/>
          </w:rPr>
          <w:delText>Voor het uitwerken van de functionaliteiten per pagina van een webapplicatie worden vaak wireframes gebruikt.</w:delText>
        </w:r>
        <w:r w:rsidR="000C51C9" w:rsidRPr="00CF4DCA" w:rsidDel="006E2D25">
          <w:rPr>
            <w:rFonts w:ascii="Cambria" w:hAnsi="Cambria"/>
            <w:i/>
            <w:color w:val="00B050"/>
            <w:shd w:val="clear" w:color="auto" w:fill="FFFFFF"/>
            <w:lang w:val="nl-NL"/>
          </w:rPr>
          <w:delText xml:space="preserve"> Ze zijn een grafische functionele weergave van een website of </w:delText>
        </w:r>
        <w:r w:rsidR="00AA363B" w:rsidRPr="00CF4DCA" w:rsidDel="006E2D25">
          <w:rPr>
            <w:rFonts w:ascii="Cambria" w:hAnsi="Cambria"/>
            <w:i/>
            <w:color w:val="00B050"/>
            <w:shd w:val="clear" w:color="auto" w:fill="FFFFFF"/>
            <w:lang w:val="nl-NL"/>
          </w:rPr>
          <w:delText>web</w:delText>
        </w:r>
        <w:r w:rsidR="000C51C9" w:rsidRPr="00CF4DCA" w:rsidDel="006E2D25">
          <w:rPr>
            <w:rFonts w:ascii="Cambria" w:hAnsi="Cambria"/>
            <w:i/>
            <w:color w:val="00B050"/>
            <w:shd w:val="clear" w:color="auto" w:fill="FFFFFF"/>
            <w:lang w:val="nl-NL"/>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7A40A942" w:rsidR="000C51C9" w:rsidRPr="00CF4DCA" w:rsidDel="006E2D25" w:rsidRDefault="000C51C9">
      <w:pPr>
        <w:numPr>
          <w:ilvl w:val="0"/>
          <w:numId w:val="9"/>
        </w:numPr>
        <w:spacing w:before="120"/>
        <w:outlineLvl w:val="0"/>
        <w:rPr>
          <w:del w:id="790" w:author="Jesse Pot" w:date="2017-06-28T22:25:00Z"/>
          <w:rFonts w:ascii="Cambria" w:hAnsi="Cambria"/>
          <w:i/>
          <w:color w:val="00B050"/>
          <w:shd w:val="clear" w:color="auto" w:fill="FFFFFF"/>
          <w:lang w:val="nl-NL"/>
        </w:rPr>
        <w:pPrChange w:id="791" w:author="Jesse Pot" w:date="2017-06-28T22:25:00Z">
          <w:pPr/>
        </w:pPrChange>
      </w:pPr>
      <w:del w:id="792" w:author="Jesse Pot" w:date="2017-06-28T22:25:00Z">
        <w:r w:rsidRPr="00CF4DCA" w:rsidDel="006E2D25">
          <w:rPr>
            <w:rFonts w:ascii="Cambria" w:hAnsi="Cambria"/>
            <w:i/>
            <w:color w:val="00B050"/>
            <w:shd w:val="clear" w:color="auto" w:fill="FFFFFF"/>
            <w:lang w:val="nl-NL"/>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1DAA456F" w:rsidR="000C51C9" w:rsidRPr="00CF4DCA" w:rsidDel="006E2D25" w:rsidRDefault="000C51C9">
      <w:pPr>
        <w:numPr>
          <w:ilvl w:val="0"/>
          <w:numId w:val="9"/>
        </w:numPr>
        <w:spacing w:before="120"/>
        <w:outlineLvl w:val="0"/>
        <w:rPr>
          <w:del w:id="793" w:author="Jesse Pot" w:date="2017-06-28T22:25:00Z"/>
          <w:rFonts w:ascii="Cambria" w:hAnsi="Cambria"/>
          <w:i/>
          <w:color w:val="00B050"/>
          <w:shd w:val="clear" w:color="auto" w:fill="FFFFFF"/>
          <w:lang w:val="nl-NL"/>
        </w:rPr>
        <w:pPrChange w:id="794" w:author="Jesse Pot" w:date="2017-06-28T22:25:00Z">
          <w:pPr/>
        </w:pPrChange>
      </w:pPr>
    </w:p>
    <w:p w14:paraId="1BA8ABBC" w14:textId="206DCF02" w:rsidR="000C51C9" w:rsidRPr="00CF4DCA" w:rsidDel="006E2D25" w:rsidRDefault="000C51C9">
      <w:pPr>
        <w:numPr>
          <w:ilvl w:val="0"/>
          <w:numId w:val="9"/>
        </w:numPr>
        <w:spacing w:before="120"/>
        <w:outlineLvl w:val="0"/>
        <w:rPr>
          <w:del w:id="795" w:author="Jesse Pot" w:date="2017-06-28T22:25:00Z"/>
          <w:rFonts w:ascii="Cambria" w:eastAsiaTheme="minorEastAsia" w:hAnsi="Cambria"/>
          <w:i/>
          <w:color w:val="00B050"/>
          <w:lang w:val="nl-NL" w:eastAsia="nl-NL"/>
        </w:rPr>
        <w:pPrChange w:id="796" w:author="Jesse Pot" w:date="2017-06-28T22:25:00Z">
          <w:pPr/>
        </w:pPrChange>
      </w:pPr>
      <w:del w:id="797" w:author="Jesse Pot" w:date="2017-06-28T22:25:00Z">
        <w:r w:rsidRPr="00CF4DCA" w:rsidDel="006E2D25">
          <w:rPr>
            <w:rFonts w:ascii="Cambria" w:eastAsiaTheme="minorEastAsia" w:hAnsi="Cambria"/>
            <w:i/>
            <w:color w:val="00B050"/>
            <w:lang w:val="nl-NL" w:eastAsia="nl-NL"/>
          </w:rPr>
          <w:delText>Neem voor alle verschillende pagina-indelingen</w:delText>
        </w:r>
        <w:r w:rsidR="002E4887" w:rsidRPr="00CF4DCA" w:rsidDel="006E2D25">
          <w:rPr>
            <w:rFonts w:ascii="Cambria" w:eastAsiaTheme="minorEastAsia" w:hAnsi="Cambria"/>
            <w:i/>
            <w:color w:val="00B050"/>
            <w:lang w:val="nl-NL" w:eastAsia="nl-NL"/>
          </w:rPr>
          <w:delText xml:space="preserve"> die je hebt</w:delText>
        </w:r>
        <w:r w:rsidRPr="00CF4DCA" w:rsidDel="006E2D25">
          <w:rPr>
            <w:rFonts w:ascii="Cambria" w:eastAsiaTheme="minorEastAsia" w:hAnsi="Cambria"/>
            <w:i/>
            <w:color w:val="00B050"/>
            <w:lang w:val="nl-NL" w:eastAsia="nl-NL"/>
          </w:rPr>
          <w:delText xml:space="preserve"> een wireframe op.</w:delText>
        </w:r>
      </w:del>
    </w:p>
    <w:p w14:paraId="30D10D63" w14:textId="2FAB42A4" w:rsidR="000C51C9" w:rsidRPr="00CF4DCA" w:rsidDel="006E2D25" w:rsidRDefault="000C51C9">
      <w:pPr>
        <w:numPr>
          <w:ilvl w:val="0"/>
          <w:numId w:val="9"/>
        </w:numPr>
        <w:spacing w:before="120"/>
        <w:outlineLvl w:val="0"/>
        <w:rPr>
          <w:del w:id="798" w:author="Jesse Pot" w:date="2017-06-28T22:25:00Z"/>
          <w:rFonts w:ascii="Cambria" w:eastAsiaTheme="minorEastAsia" w:hAnsi="Cambria"/>
          <w:i/>
          <w:color w:val="00B050"/>
          <w:lang w:val="nl-NL" w:eastAsia="nl-NL"/>
        </w:rPr>
        <w:pPrChange w:id="799" w:author="Jesse Pot" w:date="2017-06-28T22:25:00Z">
          <w:pPr/>
        </w:pPrChange>
      </w:pPr>
    </w:p>
    <w:p w14:paraId="5EFB4A62" w14:textId="22A0562B" w:rsidR="000C51C9" w:rsidRPr="00CF4DCA" w:rsidDel="006E2D25" w:rsidRDefault="000C51C9">
      <w:pPr>
        <w:numPr>
          <w:ilvl w:val="0"/>
          <w:numId w:val="9"/>
        </w:numPr>
        <w:spacing w:before="120"/>
        <w:outlineLvl w:val="0"/>
        <w:rPr>
          <w:del w:id="800" w:author="Jesse Pot" w:date="2017-06-28T22:25:00Z"/>
          <w:rFonts w:ascii="Cambria" w:eastAsiaTheme="minorEastAsia" w:hAnsi="Cambria"/>
          <w:i/>
          <w:color w:val="00B050"/>
          <w:lang w:val="nl-NL" w:eastAsia="nl-NL"/>
        </w:rPr>
        <w:pPrChange w:id="801" w:author="Jesse Pot" w:date="2017-06-28T22:25:00Z">
          <w:pPr/>
        </w:pPrChange>
      </w:pPr>
      <w:del w:id="802" w:author="Jesse Pot" w:date="2017-06-28T22:25:00Z">
        <w:r w:rsidRPr="00CF4DCA" w:rsidDel="006E2D25">
          <w:rPr>
            <w:rFonts w:ascii="Cambria" w:eastAsiaTheme="minorEastAsia" w:hAnsi="Cambria"/>
            <w:i/>
            <w:color w:val="00B050"/>
            <w:lang w:val="nl-NL" w:eastAsia="nl-NL"/>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7C1662DE" w:rsidR="000C51C9" w:rsidRPr="00CF4DCA" w:rsidDel="006E2D25" w:rsidRDefault="000C51C9">
      <w:pPr>
        <w:numPr>
          <w:ilvl w:val="0"/>
          <w:numId w:val="9"/>
        </w:numPr>
        <w:spacing w:before="120"/>
        <w:outlineLvl w:val="0"/>
        <w:rPr>
          <w:del w:id="803" w:author="Jesse Pot" w:date="2017-06-28T22:25:00Z"/>
          <w:rFonts w:ascii="Cambria" w:eastAsiaTheme="minorEastAsia" w:hAnsi="Cambria"/>
          <w:i/>
          <w:color w:val="00B050"/>
          <w:lang w:val="nl-NL" w:eastAsia="nl-NL"/>
        </w:rPr>
        <w:pPrChange w:id="804" w:author="Jesse Pot" w:date="2017-06-28T22:25:00Z">
          <w:pPr/>
        </w:pPrChange>
      </w:pPr>
    </w:p>
    <w:p w14:paraId="206A3111" w14:textId="6C6592E7" w:rsidR="000C51C9" w:rsidRPr="00CF4DCA" w:rsidDel="006E2D25" w:rsidRDefault="000C51C9">
      <w:pPr>
        <w:numPr>
          <w:ilvl w:val="0"/>
          <w:numId w:val="9"/>
        </w:numPr>
        <w:spacing w:before="120"/>
        <w:outlineLvl w:val="0"/>
        <w:rPr>
          <w:del w:id="805" w:author="Jesse Pot" w:date="2017-06-28T22:25:00Z"/>
          <w:rFonts w:ascii="Cambria" w:eastAsiaTheme="minorEastAsia" w:hAnsi="Cambria"/>
          <w:i/>
          <w:color w:val="00B050"/>
          <w:lang w:val="nl-NL" w:eastAsia="nl-NL"/>
        </w:rPr>
        <w:pPrChange w:id="806" w:author="Jesse Pot" w:date="2017-06-28T22:25:00Z">
          <w:pPr/>
        </w:pPrChange>
      </w:pPr>
      <w:del w:id="807" w:author="Jesse Pot" w:date="2017-06-28T22:25:00Z">
        <w:r w:rsidRPr="00CF4DCA" w:rsidDel="006E2D25">
          <w:rPr>
            <w:rFonts w:ascii="Cambria" w:eastAsiaTheme="minorEastAsia" w:hAnsi="Cambria"/>
            <w:i/>
            <w:color w:val="00B050"/>
            <w:lang w:val="nl-NL" w:eastAsia="nl-NL"/>
          </w:rPr>
          <w:delText>Een voordeel is ook dat een opdrachtgever veel meer feeling met het project krijgt en daarom is het belangrijk dat je de juiste vorm kiest. Dus niet zo:</w:delText>
        </w:r>
      </w:del>
    </w:p>
    <w:p w14:paraId="24E927B4" w14:textId="0FC1A25B" w:rsidR="000C51C9" w:rsidRPr="00CF4DCA" w:rsidDel="006E2D25" w:rsidRDefault="000C51C9">
      <w:pPr>
        <w:numPr>
          <w:ilvl w:val="0"/>
          <w:numId w:val="9"/>
        </w:numPr>
        <w:spacing w:before="120"/>
        <w:outlineLvl w:val="0"/>
        <w:rPr>
          <w:del w:id="808" w:author="Jesse Pot" w:date="2017-06-28T22:25:00Z"/>
          <w:rFonts w:ascii="Cambria" w:eastAsiaTheme="minorEastAsia" w:hAnsi="Cambria"/>
          <w:i/>
          <w:lang w:val="nl-NL" w:eastAsia="nl-NL"/>
        </w:rPr>
        <w:pPrChange w:id="809" w:author="Jesse Pot" w:date="2017-06-28T22:25:00Z">
          <w:pPr/>
        </w:pPrChange>
      </w:pPr>
    </w:p>
    <w:p w14:paraId="1FA4E5A8" w14:textId="303B5691" w:rsidR="000C51C9" w:rsidRPr="00CF4DCA" w:rsidDel="006E2D25" w:rsidRDefault="000C51C9">
      <w:pPr>
        <w:numPr>
          <w:ilvl w:val="0"/>
          <w:numId w:val="9"/>
        </w:numPr>
        <w:spacing w:before="120"/>
        <w:outlineLvl w:val="0"/>
        <w:rPr>
          <w:del w:id="810" w:author="Jesse Pot" w:date="2017-06-28T22:25:00Z"/>
          <w:rFonts w:ascii="Cambria" w:eastAsiaTheme="minorEastAsia" w:hAnsi="Cambria"/>
          <w:i/>
          <w:lang w:val="nl-NL" w:eastAsia="nl-NL"/>
        </w:rPr>
        <w:pPrChange w:id="811" w:author="Jesse Pot" w:date="2017-06-28T22:25:00Z">
          <w:pPr/>
        </w:pPrChange>
      </w:pPr>
      <w:del w:id="812" w:author="Jesse Pot" w:date="2017-06-28T22:25:00Z">
        <w:r w:rsidRPr="00CF4DCA" w:rsidDel="006E2D25">
          <w:rPr>
            <w:rFonts w:ascii="Cambria" w:eastAsiaTheme="minorEastAsia" w:hAnsi="Cambria"/>
            <w:i/>
            <w:noProof/>
            <w:lang w:val="nl-NL" w:eastAsia="nl-NL"/>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6F74B571" w:rsidR="000C51C9" w:rsidRPr="00CF4DCA" w:rsidDel="006E2D25" w:rsidRDefault="000C51C9">
      <w:pPr>
        <w:numPr>
          <w:ilvl w:val="0"/>
          <w:numId w:val="9"/>
        </w:numPr>
        <w:spacing w:before="120"/>
        <w:outlineLvl w:val="0"/>
        <w:rPr>
          <w:del w:id="813" w:author="Jesse Pot" w:date="2017-06-28T22:25:00Z"/>
          <w:rFonts w:ascii="Cambria" w:eastAsiaTheme="minorEastAsia" w:hAnsi="Cambria"/>
          <w:i/>
          <w:lang w:val="nl-NL" w:eastAsia="nl-NL"/>
        </w:rPr>
        <w:pPrChange w:id="814" w:author="Jesse Pot" w:date="2017-06-28T22:25:00Z">
          <w:pPr/>
        </w:pPrChange>
      </w:pPr>
    </w:p>
    <w:p w14:paraId="08DF0C10" w14:textId="1D2F4550" w:rsidR="000C51C9" w:rsidRPr="00CF4DCA" w:rsidDel="006E2D25" w:rsidRDefault="000C51C9">
      <w:pPr>
        <w:numPr>
          <w:ilvl w:val="0"/>
          <w:numId w:val="9"/>
        </w:numPr>
        <w:spacing w:before="120"/>
        <w:outlineLvl w:val="0"/>
        <w:rPr>
          <w:del w:id="815" w:author="Jesse Pot" w:date="2017-06-28T22:25:00Z"/>
          <w:rFonts w:ascii="Cambria" w:eastAsiaTheme="minorEastAsia" w:hAnsi="Cambria"/>
          <w:i/>
          <w:color w:val="00B050"/>
          <w:lang w:val="nl-NL" w:eastAsia="nl-NL"/>
        </w:rPr>
        <w:pPrChange w:id="816" w:author="Jesse Pot" w:date="2017-06-28T22:25:00Z">
          <w:pPr/>
        </w:pPrChange>
      </w:pPr>
      <w:del w:id="817" w:author="Jesse Pot" w:date="2017-06-28T22:25:00Z">
        <w:r w:rsidRPr="00CF4DCA" w:rsidDel="006E2D25">
          <w:rPr>
            <w:rFonts w:ascii="Cambria" w:eastAsiaTheme="minorEastAsia" w:hAnsi="Cambria"/>
            <w:i/>
            <w:color w:val="00B050"/>
            <w:lang w:val="nl-NL" w:eastAsia="nl-NL"/>
          </w:rPr>
          <w:delText>Maar liever zo:</w:delText>
        </w:r>
      </w:del>
    </w:p>
    <w:p w14:paraId="6FDE883E" w14:textId="1E81A257" w:rsidR="000C51C9" w:rsidRPr="00CF4DCA" w:rsidDel="006E2D25" w:rsidRDefault="000C51C9">
      <w:pPr>
        <w:numPr>
          <w:ilvl w:val="0"/>
          <w:numId w:val="9"/>
        </w:numPr>
        <w:spacing w:before="120"/>
        <w:outlineLvl w:val="0"/>
        <w:rPr>
          <w:del w:id="818" w:author="Jesse Pot" w:date="2017-06-28T22:25:00Z"/>
          <w:rFonts w:ascii="Cambria" w:eastAsiaTheme="minorEastAsia" w:hAnsi="Cambria"/>
          <w:i/>
          <w:lang w:val="nl-NL" w:eastAsia="nl-NL"/>
        </w:rPr>
        <w:pPrChange w:id="819" w:author="Jesse Pot" w:date="2017-06-28T22:25:00Z">
          <w:pPr/>
        </w:pPrChange>
      </w:pPr>
      <w:del w:id="820" w:author="Jesse Pot" w:date="2017-06-28T22:25:00Z">
        <w:r w:rsidRPr="00CF4DCA" w:rsidDel="006E2D25">
          <w:rPr>
            <w:rFonts w:ascii="Cambria" w:eastAsiaTheme="minorEastAsia" w:hAnsi="Cambria"/>
            <w:i/>
            <w:noProof/>
            <w:lang w:val="nl-NL" w:eastAsia="nl-NL"/>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2">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6E3D97AE" w:rsidR="000C51C9" w:rsidRPr="00CF4DCA" w:rsidDel="006E2D25" w:rsidRDefault="000C51C9">
      <w:pPr>
        <w:numPr>
          <w:ilvl w:val="0"/>
          <w:numId w:val="9"/>
        </w:numPr>
        <w:spacing w:before="120"/>
        <w:outlineLvl w:val="0"/>
        <w:rPr>
          <w:del w:id="821" w:author="Jesse Pot" w:date="2017-06-28T22:25:00Z"/>
          <w:rFonts w:ascii="Cambria" w:eastAsiaTheme="minorEastAsia" w:hAnsi="Cambria"/>
          <w:i/>
          <w:lang w:val="nl-NL" w:eastAsia="nl-NL"/>
        </w:rPr>
        <w:pPrChange w:id="822" w:author="Jesse Pot" w:date="2017-06-28T22:25:00Z">
          <w:pPr/>
        </w:pPrChange>
      </w:pPr>
    </w:p>
    <w:p w14:paraId="57E2EC63" w14:textId="3820D860" w:rsidR="000C51C9" w:rsidRPr="00CF4DCA" w:rsidDel="006E2D25" w:rsidRDefault="000C51C9">
      <w:pPr>
        <w:numPr>
          <w:ilvl w:val="0"/>
          <w:numId w:val="9"/>
        </w:numPr>
        <w:spacing w:before="120"/>
        <w:outlineLvl w:val="0"/>
        <w:rPr>
          <w:del w:id="823" w:author="Jesse Pot" w:date="2017-06-28T22:25:00Z"/>
          <w:rFonts w:ascii="Cambria" w:eastAsiaTheme="minorEastAsia" w:hAnsi="Cambria"/>
          <w:i/>
          <w:color w:val="00B050"/>
          <w:lang w:val="nl-NL" w:eastAsia="nl-NL"/>
        </w:rPr>
        <w:pPrChange w:id="824" w:author="Jesse Pot" w:date="2017-06-28T22:25:00Z">
          <w:pPr/>
        </w:pPrChange>
      </w:pPr>
      <w:del w:id="825" w:author="Jesse Pot" w:date="2017-06-28T22:25:00Z">
        <w:r w:rsidRPr="00CF4DCA" w:rsidDel="006E2D25">
          <w:rPr>
            <w:rFonts w:ascii="Cambria" w:eastAsiaTheme="minorEastAsia" w:hAnsi="Cambria"/>
            <w:i/>
            <w:color w:val="00B050"/>
            <w:lang w:val="nl-NL" w:eastAsia="nl-NL"/>
          </w:rPr>
          <w:delText>Wireframes spreken doorgaans voor zichzelf. Zet er dus alleen opmerkingen bij als er bijzonderheden zijn, bijvoorbeeld:</w:delText>
        </w:r>
      </w:del>
    </w:p>
    <w:p w14:paraId="37937938" w14:textId="5F19A8B9" w:rsidR="000C51C9" w:rsidRPr="00CF4DCA" w:rsidDel="006E2D25" w:rsidRDefault="000C51C9">
      <w:pPr>
        <w:numPr>
          <w:ilvl w:val="0"/>
          <w:numId w:val="9"/>
        </w:numPr>
        <w:spacing w:before="120"/>
        <w:outlineLvl w:val="0"/>
        <w:rPr>
          <w:del w:id="826" w:author="Jesse Pot" w:date="2017-06-28T22:25:00Z"/>
          <w:rFonts w:ascii="Cambria" w:eastAsiaTheme="minorEastAsia" w:hAnsi="Cambria"/>
          <w:i/>
          <w:color w:val="00B050"/>
          <w:lang w:val="nl-NL" w:eastAsia="nl-NL"/>
        </w:rPr>
        <w:pPrChange w:id="827" w:author="Jesse Pot" w:date="2017-06-28T22:25:00Z">
          <w:pPr/>
        </w:pPrChange>
      </w:pPr>
    </w:p>
    <w:p w14:paraId="2F9E185C" w14:textId="76F55D0C" w:rsidR="000C51C9" w:rsidRPr="00CF4DCA" w:rsidDel="006E2D25" w:rsidRDefault="000C51C9">
      <w:pPr>
        <w:numPr>
          <w:ilvl w:val="0"/>
          <w:numId w:val="9"/>
        </w:numPr>
        <w:spacing w:before="120"/>
        <w:outlineLvl w:val="0"/>
        <w:rPr>
          <w:del w:id="828" w:author="Jesse Pot" w:date="2017-06-28T22:25:00Z"/>
          <w:rFonts w:ascii="Cambria" w:eastAsiaTheme="minorEastAsia" w:hAnsi="Cambria"/>
          <w:i/>
          <w:color w:val="00B050"/>
          <w:lang w:val="nl-NL" w:eastAsia="nl-NL"/>
        </w:rPr>
        <w:pPrChange w:id="829" w:author="Jesse Pot" w:date="2017-06-28T22:25:00Z">
          <w:pPr/>
        </w:pPrChange>
      </w:pPr>
      <w:del w:id="830" w:author="Jesse Pot" w:date="2017-06-28T22:25:00Z">
        <w:r w:rsidRPr="00CF4DCA" w:rsidDel="006E2D25">
          <w:rPr>
            <w:rFonts w:ascii="Cambria" w:eastAsiaTheme="minorEastAsia" w:hAnsi="Cambria"/>
            <w:i/>
            <w:color w:val="00B050"/>
            <w:lang w:val="nl-NL" w:eastAsia="nl-NL"/>
          </w:rPr>
          <w:delText>"Opmerking voor design: Houd bij het ontwerpen van de schermen rekening met de weergave van mogelijke foutmeldingen, in verband met de hoogte van het scherm.</w:delText>
        </w:r>
      </w:del>
    </w:p>
    <w:p w14:paraId="5F19520B" w14:textId="3DFF9ACF" w:rsidR="000C51C9" w:rsidRPr="00CF4DCA" w:rsidDel="006E2D25" w:rsidRDefault="000C51C9">
      <w:pPr>
        <w:numPr>
          <w:ilvl w:val="0"/>
          <w:numId w:val="9"/>
        </w:numPr>
        <w:spacing w:before="120"/>
        <w:outlineLvl w:val="0"/>
        <w:rPr>
          <w:del w:id="831" w:author="Jesse Pot" w:date="2017-06-28T22:25:00Z"/>
          <w:rFonts w:ascii="Cambria" w:eastAsiaTheme="minorEastAsia" w:hAnsi="Cambria"/>
          <w:i/>
          <w:color w:val="00B050"/>
          <w:lang w:val="nl-NL" w:eastAsia="nl-NL"/>
        </w:rPr>
        <w:pPrChange w:id="832" w:author="Jesse Pot" w:date="2017-06-28T22:25:00Z">
          <w:pPr/>
        </w:pPrChange>
      </w:pPr>
    </w:p>
    <w:p w14:paraId="696D5AEB" w14:textId="13D7FF80" w:rsidR="000C51C9" w:rsidRPr="00CF4DCA" w:rsidDel="006E2D25" w:rsidRDefault="000C51C9">
      <w:pPr>
        <w:numPr>
          <w:ilvl w:val="0"/>
          <w:numId w:val="9"/>
        </w:numPr>
        <w:spacing w:before="120"/>
        <w:outlineLvl w:val="0"/>
        <w:rPr>
          <w:del w:id="833" w:author="Jesse Pot" w:date="2017-06-28T22:25:00Z"/>
          <w:rFonts w:ascii="Cambria" w:eastAsiaTheme="minorEastAsia" w:hAnsi="Cambria"/>
          <w:i/>
          <w:color w:val="00B050"/>
          <w:lang w:val="nl-NL" w:eastAsia="nl-NL"/>
        </w:rPr>
        <w:pPrChange w:id="834" w:author="Jesse Pot" w:date="2017-06-28T22:25:00Z">
          <w:pPr/>
        </w:pPrChange>
      </w:pPr>
      <w:del w:id="835" w:author="Jesse Pot" w:date="2017-06-28T22:25:00Z">
        <w:r w:rsidRPr="00CF4DCA" w:rsidDel="006E2D25">
          <w:rPr>
            <w:rFonts w:ascii="Cambria" w:eastAsiaTheme="minorEastAsia" w:hAnsi="Cambria"/>
            <w:i/>
            <w:color w:val="00B050"/>
            <w:lang w:val="nl-NL" w:eastAsia="nl-NL"/>
          </w:rPr>
          <w:delText xml:space="preserve">Opmerking voor techniek: Als een gebruiker op het vraagteken-icoontje klikt, opent er een pop-up met tips om een goed wachtwoord op te stellen.” </w:delText>
        </w:r>
      </w:del>
    </w:p>
    <w:p w14:paraId="04DD8E23" w14:textId="60718D4B" w:rsidR="00AA363B" w:rsidRPr="00CF4DCA" w:rsidDel="006E2D25" w:rsidRDefault="00AA363B">
      <w:pPr>
        <w:numPr>
          <w:ilvl w:val="0"/>
          <w:numId w:val="9"/>
        </w:numPr>
        <w:spacing w:before="120"/>
        <w:outlineLvl w:val="0"/>
        <w:rPr>
          <w:del w:id="836" w:author="Jesse Pot" w:date="2017-06-28T22:25:00Z"/>
          <w:rFonts w:ascii="Cambria" w:eastAsiaTheme="minorEastAsia" w:hAnsi="Cambria"/>
          <w:i/>
          <w:lang w:val="nl-NL" w:eastAsia="nl-NL"/>
        </w:rPr>
        <w:pPrChange w:id="837" w:author="Jesse Pot" w:date="2017-06-28T22:25:00Z">
          <w:pPr/>
        </w:pPrChange>
      </w:pPr>
    </w:p>
    <w:p w14:paraId="0D1A3941" w14:textId="7ED575E0" w:rsidR="000C51C9" w:rsidRPr="00CF4DCA" w:rsidDel="006E2D25" w:rsidRDefault="000C51C9">
      <w:pPr>
        <w:pStyle w:val="Kop2"/>
        <w:numPr>
          <w:ilvl w:val="0"/>
          <w:numId w:val="9"/>
        </w:numPr>
        <w:spacing w:before="120"/>
        <w:rPr>
          <w:del w:id="838" w:author="Jesse Pot" w:date="2017-06-28T22:25:00Z"/>
          <w:lang w:val="nl-NL"/>
        </w:rPr>
        <w:pPrChange w:id="839" w:author="Jesse Pot" w:date="2017-06-28T22:25:00Z">
          <w:pPr>
            <w:pStyle w:val="Kop2"/>
          </w:pPr>
        </w:pPrChange>
      </w:pPr>
      <w:bookmarkStart w:id="840" w:name="_Toc470770547"/>
      <w:bookmarkStart w:id="841" w:name="_Toc470773237"/>
      <w:bookmarkStart w:id="842" w:name="_Toc470770548"/>
      <w:bookmarkStart w:id="843" w:name="_Toc470773238"/>
      <w:bookmarkStart w:id="844" w:name="_Toc470770549"/>
      <w:bookmarkStart w:id="845" w:name="_Toc470773239"/>
      <w:bookmarkStart w:id="846" w:name="_Toc470770550"/>
      <w:bookmarkStart w:id="847" w:name="_Toc470773240"/>
      <w:bookmarkStart w:id="848" w:name="_Toc470770551"/>
      <w:bookmarkStart w:id="849" w:name="_Toc470773241"/>
      <w:bookmarkStart w:id="850" w:name="_Toc470770552"/>
      <w:bookmarkStart w:id="851" w:name="_Toc470773242"/>
      <w:bookmarkStart w:id="852" w:name="_Toc470770553"/>
      <w:bookmarkStart w:id="853" w:name="_Toc470773243"/>
      <w:bookmarkStart w:id="854" w:name="_Toc470770554"/>
      <w:bookmarkStart w:id="855" w:name="_Toc470773244"/>
      <w:bookmarkStart w:id="856" w:name="_Toc470770555"/>
      <w:bookmarkStart w:id="857" w:name="_Toc470773245"/>
      <w:bookmarkStart w:id="858" w:name="_Toc470770556"/>
      <w:bookmarkStart w:id="859" w:name="_Toc470773246"/>
      <w:bookmarkStart w:id="860" w:name="_Toc470770557"/>
      <w:bookmarkStart w:id="861" w:name="_Toc470773247"/>
      <w:bookmarkStart w:id="862" w:name="_Toc314166382"/>
      <w:bookmarkStart w:id="863" w:name="_Toc443570613"/>
      <w:bookmarkStart w:id="864" w:name="_Toc470773248"/>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del w:id="865" w:author="Jesse Pot" w:date="2017-06-28T22:25:00Z">
        <w:r w:rsidRPr="00CF4DCA" w:rsidDel="006E2D25">
          <w:rPr>
            <w:lang w:val="nl-NL"/>
          </w:rPr>
          <w:delText>Formulierontwerp</w:delText>
        </w:r>
        <w:bookmarkEnd w:id="862"/>
        <w:bookmarkEnd w:id="863"/>
        <w:bookmarkEnd w:id="864"/>
      </w:del>
    </w:p>
    <w:p w14:paraId="180B6A6B" w14:textId="5E18163F" w:rsidR="00653735" w:rsidRPr="00CF4DCA" w:rsidDel="006E2D25" w:rsidRDefault="00653735">
      <w:pPr>
        <w:numPr>
          <w:ilvl w:val="0"/>
          <w:numId w:val="9"/>
        </w:numPr>
        <w:spacing w:before="120"/>
        <w:outlineLvl w:val="0"/>
        <w:rPr>
          <w:del w:id="866" w:author="Jesse Pot" w:date="2017-06-28T22:25:00Z"/>
          <w:rFonts w:ascii="Cambria" w:hAnsi="Cambria"/>
          <w:i/>
          <w:color w:val="00B050"/>
          <w:lang w:val="nl-NL"/>
        </w:rPr>
        <w:pPrChange w:id="867" w:author="Jesse Pot" w:date="2017-06-28T22:25:00Z">
          <w:pPr/>
        </w:pPrChange>
      </w:pPr>
    </w:p>
    <w:p w14:paraId="4213221E" w14:textId="5CC0926D" w:rsidR="000C51C9" w:rsidRPr="00CF4DCA" w:rsidDel="006E2D25" w:rsidRDefault="000C51C9">
      <w:pPr>
        <w:numPr>
          <w:ilvl w:val="0"/>
          <w:numId w:val="9"/>
        </w:numPr>
        <w:spacing w:before="120"/>
        <w:outlineLvl w:val="0"/>
        <w:rPr>
          <w:del w:id="868" w:author="Jesse Pot" w:date="2017-06-28T22:25:00Z"/>
          <w:rFonts w:ascii="Cambria" w:hAnsi="Cambria"/>
          <w:i/>
          <w:color w:val="00B050"/>
          <w:lang w:val="nl-NL"/>
        </w:rPr>
        <w:pPrChange w:id="869" w:author="Jesse Pot" w:date="2017-06-28T22:25:00Z">
          <w:pPr/>
        </w:pPrChange>
      </w:pPr>
      <w:del w:id="870" w:author="Jesse Pot" w:date="2017-06-28T22:25:00Z">
        <w:r w:rsidRPr="00CF4DCA" w:rsidDel="006E2D25">
          <w:rPr>
            <w:rFonts w:ascii="Cambria" w:hAnsi="Cambria"/>
            <w:i/>
            <w:color w:val="00B050"/>
            <w:lang w:val="nl-NL"/>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3774A670" w:rsidR="000C51C9" w:rsidRPr="00CF4DCA" w:rsidDel="006E2D25" w:rsidRDefault="000C51C9">
      <w:pPr>
        <w:pStyle w:val="Lijstalinea"/>
        <w:widowControl/>
        <w:numPr>
          <w:ilvl w:val="0"/>
          <w:numId w:val="9"/>
        </w:numPr>
        <w:spacing w:before="120"/>
        <w:contextualSpacing/>
        <w:outlineLvl w:val="0"/>
        <w:rPr>
          <w:del w:id="871" w:author="Jesse Pot" w:date="2017-06-28T22:25:00Z"/>
          <w:rFonts w:ascii="Cambria" w:eastAsiaTheme="minorEastAsia" w:hAnsi="Cambria"/>
          <w:i/>
          <w:color w:val="00B050"/>
          <w:lang w:val="nl-NL" w:eastAsia="nl-NL"/>
        </w:rPr>
        <w:pPrChange w:id="872" w:author="Jesse Pot" w:date="2017-06-28T22:25:00Z">
          <w:pPr>
            <w:pStyle w:val="Lijstalinea"/>
            <w:widowControl/>
            <w:numPr>
              <w:numId w:val="35"/>
            </w:numPr>
            <w:ind w:left="284" w:hanging="284"/>
            <w:contextualSpacing/>
          </w:pPr>
        </w:pPrChange>
      </w:pPr>
      <w:del w:id="873" w:author="Jesse Pot" w:date="2017-06-28T22:25:00Z">
        <w:r w:rsidRPr="00CF4DCA" w:rsidDel="006E2D25">
          <w:rPr>
            <w:rFonts w:ascii="Cambria" w:eastAsiaTheme="minorEastAsia" w:hAnsi="Cambria"/>
            <w:i/>
            <w:color w:val="00B050"/>
            <w:lang w:val="nl-NL" w:eastAsia="nl-NL"/>
          </w:rPr>
          <w:delText>Maak een strak en overzichtelijk ontwerp</w:delText>
        </w:r>
      </w:del>
    </w:p>
    <w:p w14:paraId="639183BA" w14:textId="5BA578C7" w:rsidR="000C51C9" w:rsidRPr="00CF4DCA" w:rsidDel="006E2D25" w:rsidRDefault="000C51C9">
      <w:pPr>
        <w:pStyle w:val="Lijstalinea"/>
        <w:widowControl/>
        <w:numPr>
          <w:ilvl w:val="0"/>
          <w:numId w:val="9"/>
        </w:numPr>
        <w:spacing w:before="120"/>
        <w:contextualSpacing/>
        <w:outlineLvl w:val="0"/>
        <w:rPr>
          <w:del w:id="874" w:author="Jesse Pot" w:date="2017-06-28T22:25:00Z"/>
          <w:rFonts w:ascii="Cambria" w:eastAsiaTheme="minorEastAsia" w:hAnsi="Cambria"/>
          <w:i/>
          <w:color w:val="00B050"/>
          <w:lang w:val="nl-NL" w:eastAsia="nl-NL"/>
        </w:rPr>
        <w:pPrChange w:id="875" w:author="Jesse Pot" w:date="2017-06-28T22:25:00Z">
          <w:pPr>
            <w:pStyle w:val="Lijstalinea"/>
            <w:widowControl/>
            <w:numPr>
              <w:numId w:val="35"/>
            </w:numPr>
            <w:ind w:left="284" w:hanging="284"/>
            <w:contextualSpacing/>
          </w:pPr>
        </w:pPrChange>
      </w:pPr>
      <w:del w:id="876" w:author="Jesse Pot" w:date="2017-06-28T22:25:00Z">
        <w:r w:rsidRPr="00CF4DCA" w:rsidDel="006E2D25">
          <w:rPr>
            <w:rFonts w:ascii="Cambria" w:eastAsiaTheme="minorEastAsia" w:hAnsi="Cambria"/>
            <w:i/>
            <w:color w:val="00B050"/>
            <w:lang w:val="nl-NL" w:eastAsia="nl-NL"/>
          </w:rPr>
          <w:delText>Maak een formulier aantrekkelijk</w:delText>
        </w:r>
      </w:del>
    </w:p>
    <w:p w14:paraId="6077574D" w14:textId="22D96EEB" w:rsidR="000C51C9" w:rsidRPr="00CF4DCA" w:rsidDel="006E2D25" w:rsidRDefault="000C51C9">
      <w:pPr>
        <w:pStyle w:val="Lijstalinea"/>
        <w:widowControl/>
        <w:numPr>
          <w:ilvl w:val="0"/>
          <w:numId w:val="9"/>
        </w:numPr>
        <w:spacing w:before="120"/>
        <w:contextualSpacing/>
        <w:outlineLvl w:val="0"/>
        <w:rPr>
          <w:del w:id="877" w:author="Jesse Pot" w:date="2017-06-28T22:25:00Z"/>
          <w:rFonts w:ascii="Cambria" w:eastAsiaTheme="minorEastAsia" w:hAnsi="Cambria"/>
          <w:i/>
          <w:color w:val="00B050"/>
          <w:lang w:val="nl-NL" w:eastAsia="nl-NL"/>
        </w:rPr>
        <w:pPrChange w:id="878" w:author="Jesse Pot" w:date="2017-06-28T22:25:00Z">
          <w:pPr>
            <w:pStyle w:val="Lijstalinea"/>
            <w:widowControl/>
            <w:numPr>
              <w:numId w:val="35"/>
            </w:numPr>
            <w:ind w:left="284" w:hanging="284"/>
            <w:contextualSpacing/>
          </w:pPr>
        </w:pPrChange>
      </w:pPr>
      <w:del w:id="879" w:author="Jesse Pot" w:date="2017-06-28T22:25:00Z">
        <w:r w:rsidRPr="00CF4DCA" w:rsidDel="006E2D25">
          <w:rPr>
            <w:rFonts w:ascii="Cambria" w:eastAsiaTheme="minorEastAsia" w:hAnsi="Cambria"/>
            <w:i/>
            <w:color w:val="00B050"/>
            <w:lang w:val="nl-NL" w:eastAsia="nl-NL"/>
          </w:rPr>
          <w:delText>Geef duidelijk weer welke velden verplicht ingevuld moeten worden</w:delText>
        </w:r>
      </w:del>
    </w:p>
    <w:p w14:paraId="5D5D11EB" w14:textId="0F669DAD" w:rsidR="000C51C9" w:rsidRPr="00CF4DCA" w:rsidDel="006E2D25" w:rsidRDefault="000C51C9">
      <w:pPr>
        <w:pStyle w:val="Lijstalinea"/>
        <w:widowControl/>
        <w:numPr>
          <w:ilvl w:val="0"/>
          <w:numId w:val="9"/>
        </w:numPr>
        <w:spacing w:before="120"/>
        <w:contextualSpacing/>
        <w:outlineLvl w:val="0"/>
        <w:rPr>
          <w:del w:id="880" w:author="Jesse Pot" w:date="2017-06-28T22:25:00Z"/>
          <w:rFonts w:ascii="Cambria" w:eastAsiaTheme="minorEastAsia" w:hAnsi="Cambria"/>
          <w:i/>
          <w:color w:val="00B050"/>
          <w:lang w:val="nl-NL" w:eastAsia="nl-NL"/>
        </w:rPr>
        <w:pPrChange w:id="881" w:author="Jesse Pot" w:date="2017-06-28T22:25:00Z">
          <w:pPr>
            <w:pStyle w:val="Lijstalinea"/>
            <w:widowControl/>
            <w:numPr>
              <w:numId w:val="35"/>
            </w:numPr>
            <w:ind w:left="284" w:hanging="284"/>
            <w:contextualSpacing/>
          </w:pPr>
        </w:pPrChange>
      </w:pPr>
      <w:del w:id="882" w:author="Jesse Pot" w:date="2017-06-28T22:25:00Z">
        <w:r w:rsidRPr="00CF4DCA" w:rsidDel="006E2D25">
          <w:rPr>
            <w:rFonts w:ascii="Cambria" w:eastAsiaTheme="minorEastAsia" w:hAnsi="Cambria"/>
            <w:i/>
            <w:color w:val="00B050"/>
            <w:lang w:val="nl-NL" w:eastAsia="nl-NL"/>
          </w:rPr>
          <w:delText>Zet gegevens die bij elkaar horen, bij elkaar en breng visueel scheiding aan tussen groepen gegevens</w:delText>
        </w:r>
      </w:del>
    </w:p>
    <w:p w14:paraId="56854241" w14:textId="6644B5B4" w:rsidR="000C51C9" w:rsidRPr="00CF4DCA" w:rsidDel="006E2D25" w:rsidRDefault="000C51C9">
      <w:pPr>
        <w:pStyle w:val="Lijstalinea"/>
        <w:widowControl/>
        <w:numPr>
          <w:ilvl w:val="0"/>
          <w:numId w:val="9"/>
        </w:numPr>
        <w:spacing w:before="120"/>
        <w:contextualSpacing/>
        <w:outlineLvl w:val="0"/>
        <w:rPr>
          <w:del w:id="883" w:author="Jesse Pot" w:date="2017-06-28T22:25:00Z"/>
          <w:rFonts w:ascii="Cambria" w:eastAsiaTheme="minorEastAsia" w:hAnsi="Cambria"/>
          <w:i/>
          <w:color w:val="00B050"/>
          <w:lang w:val="nl-NL" w:eastAsia="nl-NL"/>
        </w:rPr>
        <w:pPrChange w:id="884" w:author="Jesse Pot" w:date="2017-06-28T22:25:00Z">
          <w:pPr>
            <w:pStyle w:val="Lijstalinea"/>
            <w:widowControl/>
            <w:numPr>
              <w:numId w:val="35"/>
            </w:numPr>
            <w:ind w:left="284" w:hanging="284"/>
            <w:contextualSpacing/>
          </w:pPr>
        </w:pPrChange>
      </w:pPr>
      <w:del w:id="885" w:author="Jesse Pot" w:date="2017-06-28T22:25:00Z">
        <w:r w:rsidRPr="00CF4DCA" w:rsidDel="006E2D25">
          <w:rPr>
            <w:rFonts w:ascii="Cambria" w:eastAsiaTheme="minorEastAsia" w:hAnsi="Cambria"/>
            <w:i/>
            <w:color w:val="00B050"/>
            <w:lang w:val="nl-NL" w:eastAsia="nl-NL"/>
          </w:rPr>
          <w:delText>Maak formulieren niet te groot. Zij gaan er al snel ingewikkeld uitzien. Verdeel liever het formulier over verschillende pagina's</w:delText>
        </w:r>
      </w:del>
    </w:p>
    <w:p w14:paraId="514BA84E" w14:textId="75666B17" w:rsidR="000C51C9" w:rsidRPr="00CF4DCA" w:rsidDel="006E2D25" w:rsidRDefault="000C51C9">
      <w:pPr>
        <w:pStyle w:val="Lijstalinea"/>
        <w:widowControl/>
        <w:numPr>
          <w:ilvl w:val="0"/>
          <w:numId w:val="9"/>
        </w:numPr>
        <w:spacing w:before="120"/>
        <w:contextualSpacing/>
        <w:outlineLvl w:val="0"/>
        <w:rPr>
          <w:del w:id="886" w:author="Jesse Pot" w:date="2017-06-28T22:25:00Z"/>
          <w:rFonts w:ascii="Cambria" w:eastAsiaTheme="minorEastAsia" w:hAnsi="Cambria"/>
          <w:i/>
          <w:color w:val="00B050"/>
          <w:lang w:val="nl-NL" w:eastAsia="nl-NL"/>
        </w:rPr>
        <w:pPrChange w:id="887" w:author="Jesse Pot" w:date="2017-06-28T22:25:00Z">
          <w:pPr>
            <w:pStyle w:val="Lijstalinea"/>
            <w:widowControl/>
            <w:numPr>
              <w:numId w:val="35"/>
            </w:numPr>
            <w:ind w:left="284" w:hanging="284"/>
            <w:contextualSpacing/>
          </w:pPr>
        </w:pPrChange>
      </w:pPr>
      <w:del w:id="888" w:author="Jesse Pot" w:date="2017-06-28T22:25:00Z">
        <w:r w:rsidRPr="00CF4DCA" w:rsidDel="006E2D25">
          <w:rPr>
            <w:rFonts w:ascii="Cambria" w:eastAsiaTheme="minorEastAsia" w:hAnsi="Cambria"/>
            <w:i/>
            <w:color w:val="00B050"/>
            <w:lang w:val="nl-NL" w:eastAsia="nl-NL"/>
          </w:rPr>
          <w:delText>Maak eventueel dynamische formulieren waarin vragen die niet ter zake doen, worden weggelaten</w:delText>
        </w:r>
      </w:del>
    </w:p>
    <w:p w14:paraId="5E84995E" w14:textId="75274784" w:rsidR="000C51C9" w:rsidRPr="00CF4DCA" w:rsidDel="006E2D25" w:rsidRDefault="000C51C9">
      <w:pPr>
        <w:numPr>
          <w:ilvl w:val="0"/>
          <w:numId w:val="9"/>
        </w:numPr>
        <w:spacing w:before="120"/>
        <w:outlineLvl w:val="0"/>
        <w:rPr>
          <w:del w:id="889" w:author="Jesse Pot" w:date="2017-06-28T22:25:00Z"/>
          <w:rFonts w:ascii="Cambria" w:hAnsi="Cambria"/>
          <w:i/>
          <w:color w:val="00B050"/>
          <w:lang w:val="nl-NL"/>
        </w:rPr>
        <w:pPrChange w:id="890" w:author="Jesse Pot" w:date="2017-06-28T22:25:00Z">
          <w:pPr/>
        </w:pPrChange>
      </w:pPr>
    </w:p>
    <w:p w14:paraId="1FFC8D9B" w14:textId="78DDDA0E" w:rsidR="000C51C9" w:rsidRPr="00CF4DCA" w:rsidDel="006E2D25" w:rsidRDefault="000C51C9">
      <w:pPr>
        <w:numPr>
          <w:ilvl w:val="0"/>
          <w:numId w:val="9"/>
        </w:numPr>
        <w:spacing w:before="120"/>
        <w:outlineLvl w:val="0"/>
        <w:rPr>
          <w:del w:id="891" w:author="Jesse Pot" w:date="2017-06-28T22:25:00Z"/>
          <w:rFonts w:ascii="Cambria" w:hAnsi="Cambria"/>
          <w:i/>
          <w:color w:val="00B050"/>
          <w:lang w:val="nl-NL"/>
        </w:rPr>
        <w:pPrChange w:id="892" w:author="Jesse Pot" w:date="2017-06-28T22:25:00Z">
          <w:pPr/>
        </w:pPrChange>
      </w:pPr>
      <w:del w:id="893" w:author="Jesse Pot" w:date="2017-06-28T22:25:00Z">
        <w:r w:rsidRPr="00CF4DCA" w:rsidDel="006E2D25">
          <w:rPr>
            <w:rFonts w:ascii="Cambria" w:hAnsi="Cambria"/>
            <w:i/>
            <w:color w:val="00B050"/>
            <w:lang w:val="nl-NL"/>
          </w:rPr>
          <w:delText>Maak van elk formulier eerst een ontwerp, waaruit duidelijk blijkt welke besturingselementen worden gebruikt en welke velden verplicht moeten worden ingevuld. Dat wordt meestal met een * aangeduid.</w:delText>
        </w:r>
      </w:del>
    </w:p>
    <w:p w14:paraId="36D140B6" w14:textId="72034BF6" w:rsidR="000C51C9" w:rsidRPr="00CF4DCA" w:rsidDel="006E2D25" w:rsidRDefault="000C51C9">
      <w:pPr>
        <w:numPr>
          <w:ilvl w:val="0"/>
          <w:numId w:val="9"/>
        </w:numPr>
        <w:spacing w:before="120"/>
        <w:outlineLvl w:val="0"/>
        <w:rPr>
          <w:del w:id="894" w:author="Jesse Pot" w:date="2017-06-28T22:25:00Z"/>
          <w:rFonts w:ascii="Cambria" w:hAnsi="Cambria"/>
          <w:lang w:val="nl-NL"/>
        </w:rPr>
        <w:pPrChange w:id="895" w:author="Jesse Pot" w:date="2017-06-28T22:25:00Z">
          <w:pPr/>
        </w:pPrChange>
      </w:pPr>
    </w:p>
    <w:p w14:paraId="14AC51F3" w14:textId="47B00511" w:rsidR="000C51C9" w:rsidRPr="00CF4DCA" w:rsidDel="006E2D25" w:rsidRDefault="000C51C9">
      <w:pPr>
        <w:numPr>
          <w:ilvl w:val="0"/>
          <w:numId w:val="9"/>
        </w:numPr>
        <w:spacing w:before="120"/>
        <w:outlineLvl w:val="0"/>
        <w:rPr>
          <w:del w:id="896" w:author="Jesse Pot" w:date="2017-06-28T22:25:00Z"/>
          <w:rFonts w:ascii="Cambria" w:hAnsi="Cambria"/>
          <w:color w:val="0432FF"/>
          <w:lang w:val="nl-NL"/>
        </w:rPr>
        <w:pPrChange w:id="897" w:author="Jesse Pot" w:date="2017-06-28T22:25:00Z">
          <w:pPr/>
        </w:pPrChange>
      </w:pPr>
      <w:del w:id="898" w:author="Jesse Pot" w:date="2017-06-28T22:25:00Z">
        <w:r w:rsidRPr="00CF4DCA" w:rsidDel="006E2D25">
          <w:rPr>
            <w:rFonts w:ascii="Cambria" w:hAnsi="Cambria"/>
            <w:color w:val="0432FF"/>
            <w:lang w:val="nl-NL"/>
          </w:rPr>
          <w:delText>Hieronder ziet u het formulierontwerp voor het formulier Aanmelden.</w:delText>
        </w:r>
      </w:del>
    </w:p>
    <w:p w14:paraId="31D083DC" w14:textId="46BF35BE" w:rsidR="000C51C9" w:rsidRPr="00CF4DCA" w:rsidDel="006E2D25" w:rsidRDefault="000C51C9">
      <w:pPr>
        <w:numPr>
          <w:ilvl w:val="0"/>
          <w:numId w:val="9"/>
        </w:numPr>
        <w:spacing w:before="120"/>
        <w:outlineLvl w:val="0"/>
        <w:rPr>
          <w:del w:id="899" w:author="Jesse Pot" w:date="2017-06-28T22:25:00Z"/>
          <w:rFonts w:ascii="Cambria" w:hAnsi="Cambria"/>
          <w:lang w:val="nl-NL"/>
        </w:rPr>
        <w:pPrChange w:id="900" w:author="Jesse Pot" w:date="2017-06-28T22:25:00Z">
          <w:pPr/>
        </w:pPrChange>
      </w:pPr>
    </w:p>
    <w:p w14:paraId="275F6BAF" w14:textId="09EBA4C1" w:rsidR="000C51C9" w:rsidRPr="00CF4DCA" w:rsidDel="006E2D25" w:rsidRDefault="000C51C9">
      <w:pPr>
        <w:numPr>
          <w:ilvl w:val="0"/>
          <w:numId w:val="9"/>
        </w:numPr>
        <w:spacing w:before="120"/>
        <w:outlineLvl w:val="0"/>
        <w:rPr>
          <w:del w:id="901" w:author="Jesse Pot" w:date="2017-06-28T22:25:00Z"/>
          <w:rFonts w:ascii="Cambria" w:hAnsi="Cambria"/>
          <w:lang w:val="nl-NL"/>
        </w:rPr>
        <w:pPrChange w:id="902" w:author="Jesse Pot" w:date="2017-06-28T22:25:00Z">
          <w:pPr/>
        </w:pPrChange>
      </w:pPr>
      <w:del w:id="903" w:author="Jesse Pot" w:date="2017-06-28T22:25:00Z">
        <w:r w:rsidRPr="00CF4DCA" w:rsidDel="006E2D25">
          <w:rPr>
            <w:rFonts w:ascii="Cambria" w:hAnsi="Cambria"/>
            <w:noProof/>
            <w:lang w:val="nl-NL" w:eastAsia="nl-NL"/>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3">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p>
    <w:p w14:paraId="59B296A4" w14:textId="301C44D3" w:rsidR="000C51C9" w:rsidRPr="00CF4DCA" w:rsidDel="006E2D25" w:rsidRDefault="000C51C9">
      <w:pPr>
        <w:numPr>
          <w:ilvl w:val="0"/>
          <w:numId w:val="9"/>
        </w:numPr>
        <w:spacing w:before="120" w:line="360" w:lineRule="auto"/>
        <w:outlineLvl w:val="0"/>
        <w:rPr>
          <w:del w:id="904" w:author="Jesse Pot" w:date="2017-06-28T22:25:00Z"/>
          <w:rFonts w:ascii="Cambria" w:hAnsi="Cambria"/>
          <w:lang w:val="nl-NL"/>
        </w:rPr>
        <w:pPrChange w:id="905" w:author="Jesse Pot" w:date="2017-06-28T22:25:00Z">
          <w:pPr>
            <w:spacing w:line="360" w:lineRule="auto"/>
          </w:pPr>
        </w:pPrChange>
      </w:pPr>
    </w:p>
    <w:p w14:paraId="48A12B26" w14:textId="47891BC8" w:rsidR="000C51C9" w:rsidRPr="00CF4DCA" w:rsidDel="006E2D25" w:rsidRDefault="000C51C9">
      <w:pPr>
        <w:pStyle w:val="Plattetekst"/>
        <w:numPr>
          <w:ilvl w:val="0"/>
          <w:numId w:val="9"/>
        </w:numPr>
        <w:spacing w:before="120"/>
        <w:outlineLvl w:val="0"/>
        <w:rPr>
          <w:del w:id="906" w:author="Jesse Pot" w:date="2017-06-28T22:25:00Z"/>
          <w:i/>
          <w:color w:val="FF0000"/>
          <w:lang w:val="nl-NL"/>
        </w:rPr>
        <w:pPrChange w:id="907" w:author="Jesse Pot" w:date="2017-06-28T22:25:00Z">
          <w:pPr>
            <w:pStyle w:val="Plattetekst"/>
          </w:pPr>
        </w:pPrChange>
      </w:pPr>
    </w:p>
    <w:p w14:paraId="3698DF28" w14:textId="7159FE82" w:rsidR="002D16BB" w:rsidRPr="00CF4DCA" w:rsidDel="006E2D25" w:rsidRDefault="002D16BB">
      <w:pPr>
        <w:pStyle w:val="Kop1"/>
        <w:rPr>
          <w:del w:id="908" w:author="Jesse Pot" w:date="2017-06-28T22:25:00Z"/>
          <w:lang w:val="nl-NL"/>
        </w:rPr>
      </w:pPr>
      <w:bookmarkStart w:id="909" w:name="_Toc470773249"/>
      <w:del w:id="910" w:author="Jesse Pot" w:date="2017-06-28T22:25:00Z">
        <w:r w:rsidRPr="00CF4DCA" w:rsidDel="006E2D25">
          <w:rPr>
            <w:lang w:val="nl-NL"/>
          </w:rPr>
          <w:delText>Grafisch Ontwerp</w:delText>
        </w:r>
        <w:bookmarkEnd w:id="909"/>
      </w:del>
    </w:p>
    <w:p w14:paraId="7F49A187" w14:textId="2485C2A1" w:rsidR="0058151B" w:rsidRPr="00CF4DCA" w:rsidDel="006E2D25" w:rsidRDefault="0058151B">
      <w:pPr>
        <w:pStyle w:val="Plattetekst"/>
        <w:numPr>
          <w:ilvl w:val="0"/>
          <w:numId w:val="9"/>
        </w:numPr>
        <w:spacing w:before="120"/>
        <w:outlineLvl w:val="0"/>
        <w:rPr>
          <w:del w:id="911" w:author="Jesse Pot" w:date="2017-06-28T22:25:00Z"/>
          <w:lang w:val="nl-NL"/>
        </w:rPr>
        <w:pPrChange w:id="912" w:author="Jesse Pot" w:date="2017-06-28T22:25:00Z">
          <w:pPr>
            <w:pStyle w:val="Plattetekst"/>
          </w:pPr>
        </w:pPrChange>
      </w:pPr>
    </w:p>
    <w:p w14:paraId="2A3C5247" w14:textId="20A98C5B" w:rsidR="0058151B" w:rsidRPr="00CF4DCA" w:rsidDel="006E2D25" w:rsidRDefault="0058151B">
      <w:pPr>
        <w:pStyle w:val="Plattetekst"/>
        <w:numPr>
          <w:ilvl w:val="0"/>
          <w:numId w:val="9"/>
        </w:numPr>
        <w:spacing w:before="120"/>
        <w:outlineLvl w:val="0"/>
        <w:rPr>
          <w:del w:id="913" w:author="Jesse Pot" w:date="2017-06-28T22:25:00Z"/>
          <w:i/>
          <w:color w:val="00B050"/>
          <w:lang w:val="nl-NL"/>
        </w:rPr>
        <w:pPrChange w:id="914" w:author="Jesse Pot" w:date="2017-06-28T22:25:00Z">
          <w:pPr>
            <w:pStyle w:val="Plattetekst"/>
          </w:pPr>
        </w:pPrChange>
      </w:pPr>
      <w:del w:id="915" w:author="Jesse Pot" w:date="2017-06-28T22:25:00Z">
        <w:r w:rsidRPr="00CF4DCA" w:rsidDel="006E2D25">
          <w:rPr>
            <w:i/>
            <w:color w:val="00B050"/>
            <w:lang w:val="nl-NL"/>
          </w:rPr>
          <w:delText xml:space="preserve">Vaak wordt het FO opgeleverd in combinatie met een </w:delText>
        </w:r>
        <w:r w:rsidR="00794D0E" w:rsidRPr="00CF4DCA" w:rsidDel="006E2D25">
          <w:rPr>
            <w:i/>
            <w:color w:val="00B050"/>
            <w:lang w:val="nl-NL"/>
          </w:rPr>
          <w:delText>los</w:delText>
        </w:r>
        <w:r w:rsidRPr="00CF4DCA" w:rsidDel="006E2D25">
          <w:rPr>
            <w:i/>
            <w:color w:val="00B050"/>
            <w:lang w:val="nl-NL"/>
          </w:rPr>
          <w:delText xml:space="preserve"> Grafisch Ontwerp. Als dat het geval is, verwijs dan kort naar dit document. Soms komt het voor dat het GO als hoofdstuk is opgenomen in het FO</w:delText>
        </w:r>
        <w:r w:rsidR="00794D0E" w:rsidRPr="00CF4DCA" w:rsidDel="006E2D25">
          <w:rPr>
            <w:i/>
            <w:color w:val="00B050"/>
            <w:lang w:val="nl-NL"/>
          </w:rPr>
          <w:delText xml:space="preserve">. Dit </w:delText>
        </w:r>
        <w:r w:rsidR="00653735" w:rsidRPr="00CF4DCA" w:rsidDel="006E2D25">
          <w:rPr>
            <w:i/>
            <w:color w:val="00B050"/>
            <w:lang w:val="nl-NL"/>
          </w:rPr>
          <w:delText xml:space="preserve">wordt aangegeven in </w:delText>
        </w:r>
        <w:r w:rsidR="00794D0E" w:rsidRPr="00CF4DCA" w:rsidDel="006E2D25">
          <w:rPr>
            <w:i/>
            <w:color w:val="00B050"/>
            <w:lang w:val="nl-NL"/>
          </w:rPr>
          <w:delText xml:space="preserve"> de projectopdracht.</w:delText>
        </w:r>
      </w:del>
    </w:p>
    <w:p w14:paraId="23E52EAC" w14:textId="237A444B" w:rsidR="0058151B" w:rsidRPr="00CF4DCA" w:rsidDel="006E2D25" w:rsidRDefault="0058151B">
      <w:pPr>
        <w:pStyle w:val="Plattetekst"/>
        <w:numPr>
          <w:ilvl w:val="0"/>
          <w:numId w:val="9"/>
        </w:numPr>
        <w:spacing w:before="120"/>
        <w:outlineLvl w:val="0"/>
        <w:rPr>
          <w:del w:id="916" w:author="Jesse Pot" w:date="2017-06-28T22:25:00Z"/>
          <w:i/>
          <w:color w:val="00B050"/>
          <w:lang w:val="nl-NL"/>
        </w:rPr>
        <w:pPrChange w:id="917" w:author="Jesse Pot" w:date="2017-06-28T22:25:00Z">
          <w:pPr>
            <w:pStyle w:val="Plattetekst"/>
          </w:pPr>
        </w:pPrChange>
      </w:pPr>
    </w:p>
    <w:p w14:paraId="563E8FAD" w14:textId="1B634AAA" w:rsidR="00ED7EB9" w:rsidRPr="00CF4DCA" w:rsidDel="006E2D25" w:rsidRDefault="00ED7EB9">
      <w:pPr>
        <w:pStyle w:val="Plattetekst"/>
        <w:numPr>
          <w:ilvl w:val="0"/>
          <w:numId w:val="9"/>
        </w:numPr>
        <w:spacing w:before="120"/>
        <w:outlineLvl w:val="0"/>
        <w:rPr>
          <w:del w:id="918" w:author="Jesse Pot" w:date="2017-06-28T22:25:00Z"/>
          <w:i/>
          <w:color w:val="00B050"/>
          <w:lang w:val="nl-NL"/>
        </w:rPr>
        <w:pPrChange w:id="919" w:author="Jesse Pot" w:date="2017-06-28T22:25:00Z">
          <w:pPr>
            <w:pStyle w:val="Plattetekst"/>
          </w:pPr>
        </w:pPrChange>
      </w:pPr>
      <w:del w:id="920" w:author="Jesse Pot" w:date="2017-06-28T22:25:00Z">
        <w:r w:rsidRPr="00CF4DCA" w:rsidDel="006E2D25">
          <w:rPr>
            <w:i/>
            <w:color w:val="00B050"/>
            <w:lang w:val="nl-NL"/>
          </w:rPr>
          <w:delText xml:space="preserve">Vermeld in dit hoofdstuk heel kort de belangrijkste grafisch kenmerken, zoals kleuren, sfeer en lettertypes. Verwijs voor meer detail </w:delText>
        </w:r>
        <w:r w:rsidR="00653735" w:rsidRPr="00CF4DCA" w:rsidDel="006E2D25">
          <w:rPr>
            <w:i/>
            <w:color w:val="00B050"/>
            <w:lang w:val="nl-NL"/>
          </w:rPr>
          <w:delText xml:space="preserve">eventueel </w:delText>
        </w:r>
        <w:r w:rsidRPr="00CF4DCA" w:rsidDel="006E2D25">
          <w:rPr>
            <w:i/>
            <w:color w:val="00B050"/>
            <w:lang w:val="nl-NL"/>
          </w:rPr>
          <w:delText>naar het document Grafisch Ontwerp.</w:delText>
        </w:r>
      </w:del>
    </w:p>
    <w:p w14:paraId="391ACBF8" w14:textId="4B342C3B" w:rsidR="00ED7EB9" w:rsidRPr="00CF4DCA" w:rsidDel="006E2D25" w:rsidRDefault="00ED7EB9">
      <w:pPr>
        <w:pStyle w:val="Plattetekst"/>
        <w:numPr>
          <w:ilvl w:val="0"/>
          <w:numId w:val="9"/>
        </w:numPr>
        <w:spacing w:before="120"/>
        <w:outlineLvl w:val="0"/>
        <w:rPr>
          <w:del w:id="921" w:author="Jesse Pot" w:date="2017-06-28T22:25:00Z"/>
          <w:lang w:val="nl-NL"/>
        </w:rPr>
        <w:pPrChange w:id="922" w:author="Jesse Pot" w:date="2017-06-28T22:25:00Z">
          <w:pPr>
            <w:pStyle w:val="Plattetekst"/>
          </w:pPr>
        </w:pPrChange>
      </w:pPr>
    </w:p>
    <w:p w14:paraId="73CBE6C5" w14:textId="51B30BD2" w:rsidR="00794D0E" w:rsidRPr="00CF4DCA" w:rsidDel="006E2D25" w:rsidRDefault="00ED7EB9">
      <w:pPr>
        <w:pStyle w:val="Plattetekst"/>
        <w:numPr>
          <w:ilvl w:val="0"/>
          <w:numId w:val="9"/>
        </w:numPr>
        <w:spacing w:before="120"/>
        <w:outlineLvl w:val="0"/>
        <w:rPr>
          <w:del w:id="923" w:author="Jesse Pot" w:date="2017-06-28T22:25:00Z"/>
          <w:color w:val="0432FF"/>
          <w:lang w:val="nl-NL"/>
        </w:rPr>
        <w:pPrChange w:id="924" w:author="Jesse Pot" w:date="2017-06-28T22:25:00Z">
          <w:pPr>
            <w:pStyle w:val="Plattetekst"/>
          </w:pPr>
        </w:pPrChange>
      </w:pPr>
      <w:del w:id="925" w:author="Jesse Pot" w:date="2017-06-28T22:25:00Z">
        <w:r w:rsidRPr="00CF4DCA" w:rsidDel="006E2D25">
          <w:rPr>
            <w:color w:val="0432FF"/>
            <w:lang w:val="nl-NL"/>
          </w:rPr>
          <w:delText xml:space="preserve">De hoofdkleuren </w:delText>
        </w:r>
        <w:r w:rsidR="00794D0E" w:rsidRPr="00CF4DCA" w:rsidDel="006E2D25">
          <w:rPr>
            <w:color w:val="0432FF"/>
            <w:lang w:val="nl-NL"/>
          </w:rPr>
          <w:delText xml:space="preserve">van de website </w:delText>
        </w:r>
        <w:r w:rsidRPr="00CF4DCA" w:rsidDel="006E2D25">
          <w:rPr>
            <w:color w:val="0432FF"/>
            <w:lang w:val="nl-NL"/>
          </w:rPr>
          <w:delText>zijn blauw en gr</w:delText>
        </w:r>
        <w:r w:rsidR="00653735" w:rsidRPr="00CF4DCA" w:rsidDel="006E2D25">
          <w:rPr>
            <w:color w:val="0432FF"/>
            <w:lang w:val="nl-NL"/>
          </w:rPr>
          <w:delText>oen</w:delText>
        </w:r>
        <w:r w:rsidRPr="00CF4DCA" w:rsidDel="006E2D25">
          <w:rPr>
            <w:color w:val="0432FF"/>
            <w:lang w:val="nl-NL"/>
          </w:rPr>
          <w:delText xml:space="preserve">. De gebruikte lettertypes zijn Verdana en Cambria. </w:delText>
        </w:r>
        <w:r w:rsidR="00794D0E" w:rsidRPr="00CF4DCA" w:rsidDel="006E2D25">
          <w:rPr>
            <w:color w:val="0432FF"/>
            <w:lang w:val="nl-NL"/>
          </w:rPr>
          <w:delText xml:space="preserve">Als grafische elementen zullen het logo en de huisstijl van de ASTE Universiteit op elke pagina zichtbaar zijn. </w:delText>
        </w:r>
        <w:r w:rsidRPr="00CF4DCA" w:rsidDel="006E2D25">
          <w:rPr>
            <w:color w:val="0432FF"/>
            <w:lang w:val="nl-NL"/>
          </w:rPr>
          <w:delText>De website heeft een professionele</w:delText>
        </w:r>
        <w:r w:rsidR="00794D0E" w:rsidRPr="00CF4DCA" w:rsidDel="006E2D25">
          <w:rPr>
            <w:color w:val="0432FF"/>
            <w:lang w:val="nl-NL"/>
          </w:rPr>
          <w:delText xml:space="preserve"> maar vlotte uitstraling.</w:delText>
        </w:r>
      </w:del>
    </w:p>
    <w:p w14:paraId="5851521A" w14:textId="5CD968CE" w:rsidR="00794D0E" w:rsidRPr="00CF4DCA" w:rsidDel="006E2D25" w:rsidRDefault="00794D0E">
      <w:pPr>
        <w:pStyle w:val="Plattetekst"/>
        <w:numPr>
          <w:ilvl w:val="0"/>
          <w:numId w:val="9"/>
        </w:numPr>
        <w:spacing w:before="120"/>
        <w:outlineLvl w:val="0"/>
        <w:rPr>
          <w:del w:id="926" w:author="Jesse Pot" w:date="2017-06-28T22:25:00Z"/>
          <w:color w:val="0432FF"/>
          <w:lang w:val="nl-NL"/>
        </w:rPr>
        <w:pPrChange w:id="927" w:author="Jesse Pot" w:date="2017-06-28T22:25:00Z">
          <w:pPr>
            <w:pStyle w:val="Plattetekst"/>
          </w:pPr>
        </w:pPrChange>
      </w:pPr>
    </w:p>
    <w:p w14:paraId="540FC70E" w14:textId="4DC8E2FD" w:rsidR="00ED7EB9" w:rsidRPr="00CF4DCA" w:rsidDel="006E2D25" w:rsidRDefault="00ED7EB9">
      <w:pPr>
        <w:pStyle w:val="Plattetekst"/>
        <w:numPr>
          <w:ilvl w:val="0"/>
          <w:numId w:val="9"/>
        </w:numPr>
        <w:spacing w:before="120"/>
        <w:outlineLvl w:val="0"/>
        <w:rPr>
          <w:del w:id="928" w:author="Jesse Pot" w:date="2017-06-28T22:25:00Z"/>
          <w:color w:val="0432FF"/>
          <w:lang w:val="nl-NL"/>
        </w:rPr>
        <w:pPrChange w:id="929" w:author="Jesse Pot" w:date="2017-06-28T22:25:00Z">
          <w:pPr>
            <w:pStyle w:val="Plattetekst"/>
          </w:pPr>
        </w:pPrChange>
      </w:pPr>
      <w:del w:id="930" w:author="Jesse Pot" w:date="2017-06-28T22:25:00Z">
        <w:r w:rsidRPr="00CF4DCA" w:rsidDel="006E2D25">
          <w:rPr>
            <w:color w:val="0432FF"/>
            <w:lang w:val="nl-NL"/>
          </w:rPr>
          <w:delText xml:space="preserve">Voor gedetailleerde informatie verwijzen wij u naar het document </w:delText>
        </w:r>
        <w:r w:rsidR="00794D0E" w:rsidRPr="00CF4DCA" w:rsidDel="006E2D25">
          <w:rPr>
            <w:color w:val="0432FF"/>
            <w:lang w:val="nl-NL"/>
          </w:rPr>
          <w:delText>Grafisch Ontwerp Studentvolgsysteem, versie 1.0, 28 april 2016, door T. Starter, D. Medestudent en H.A. Student</w:delText>
        </w:r>
        <w:r w:rsidRPr="00CF4DCA" w:rsidDel="006E2D25">
          <w:rPr>
            <w:color w:val="0432FF"/>
            <w:lang w:val="nl-NL"/>
          </w:rPr>
          <w:delText>.</w:delText>
        </w:r>
      </w:del>
    </w:p>
    <w:p w14:paraId="7C543561" w14:textId="77777777" w:rsidR="00ED7EB9" w:rsidRPr="00CF4DCA" w:rsidRDefault="00ED7EB9">
      <w:pPr>
        <w:pStyle w:val="Plattetekst"/>
        <w:numPr>
          <w:ilvl w:val="0"/>
          <w:numId w:val="9"/>
        </w:numPr>
        <w:spacing w:before="120"/>
        <w:outlineLvl w:val="0"/>
        <w:rPr>
          <w:lang w:val="nl-NL"/>
        </w:rPr>
        <w:pPrChange w:id="931" w:author="Jesse Pot" w:date="2017-06-28T22:25:00Z">
          <w:pPr>
            <w:pStyle w:val="Plattetekst"/>
          </w:pPr>
        </w:pPrChange>
      </w:pPr>
    </w:p>
    <w:sectPr w:rsidR="00ED7EB9" w:rsidRPr="00CF4DCA" w:rsidSect="00AB536E">
      <w:headerReference w:type="default" r:id="rId17"/>
      <w:footerReference w:type="default" r:id="rId18"/>
      <w:headerReference w:type="first" r:id="rId19"/>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BEF7A" w14:textId="77777777" w:rsidR="007B7CBE" w:rsidRDefault="007B7CBE">
      <w:r>
        <w:separator/>
      </w:r>
    </w:p>
  </w:endnote>
  <w:endnote w:type="continuationSeparator" w:id="0">
    <w:p w14:paraId="1B44FA9E" w14:textId="77777777" w:rsidR="007B7CBE" w:rsidRDefault="007B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34943CB1" w:rsidR="00F748C6" w:rsidRDefault="00F748C6"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9A269F">
      <w:rPr>
        <w:rStyle w:val="Paginanummer"/>
        <w:noProof/>
      </w:rPr>
      <w:t>10</w:t>
    </w:r>
    <w:r>
      <w:rPr>
        <w:rStyle w:val="Paginanummer"/>
      </w:rPr>
      <w:fldChar w:fldCharType="end"/>
    </w:r>
    <w:r>
      <w:rPr>
        <w:rStyle w:val="Paginanummer"/>
      </w:rPr>
      <w:t xml:space="preserve"> -</w:t>
    </w:r>
  </w:p>
  <w:p w14:paraId="024B3CEC" w14:textId="77777777" w:rsidR="00F748C6" w:rsidRPr="0063736C" w:rsidRDefault="00F748C6"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BB3416"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00D91" w14:textId="77777777" w:rsidR="007B7CBE" w:rsidRDefault="007B7CBE">
      <w:r>
        <w:separator/>
      </w:r>
    </w:p>
  </w:footnote>
  <w:footnote w:type="continuationSeparator" w:id="0">
    <w:p w14:paraId="7F818846" w14:textId="77777777" w:rsidR="007B7CBE" w:rsidRDefault="007B7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F748C6" w:rsidRPr="00607462" w:rsidRDefault="00F748C6" w:rsidP="005C0782">
    <w:pPr>
      <w:rPr>
        <w:rFonts w:ascii="Cambria" w:hAnsi="Cambria"/>
        <w:lang w:val="nl-NL"/>
      </w:rPr>
    </w:pPr>
  </w:p>
  <w:p w14:paraId="30FF259C" w14:textId="2FD37DEE" w:rsidR="00F748C6" w:rsidRDefault="00F748C6">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DCF023A"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F748C6" w:rsidRDefault="00F748C6" w:rsidP="00AB536E">
    <w:pPr>
      <w:pStyle w:val="Koptekst"/>
    </w:pPr>
  </w:p>
  <w:p w14:paraId="519E252C" w14:textId="77777777" w:rsidR="00F748C6" w:rsidRPr="00EC3421" w:rsidRDefault="00F748C6"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F748C6" w:rsidRPr="00AB536E" w:rsidRDefault="00F748C6"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E27353"/>
    <w:multiLevelType w:val="hybridMultilevel"/>
    <w:tmpl w:val="8C983A18"/>
    <w:lvl w:ilvl="0" w:tplc="AE4E9542">
      <w:numFmt w:val="bullet"/>
      <w:lvlText w:val="-"/>
      <w:lvlJc w:val="left"/>
      <w:pPr>
        <w:ind w:left="720" w:hanging="360"/>
      </w:pPr>
      <w:rPr>
        <w:rFonts w:ascii="Cambria" w:eastAsia="Calibr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3D0BE9"/>
    <w:multiLevelType w:val="hybridMultilevel"/>
    <w:tmpl w:val="5316C866"/>
    <w:lvl w:ilvl="0" w:tplc="736ECEA0">
      <w:numFmt w:val="bullet"/>
      <w:lvlText w:val="-"/>
      <w:lvlJc w:val="left"/>
      <w:pPr>
        <w:ind w:left="720" w:hanging="360"/>
      </w:pPr>
      <w:rPr>
        <w:rFonts w:ascii="Cambria" w:eastAsia="Calibr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C10C2"/>
    <w:multiLevelType w:val="hybridMultilevel"/>
    <w:tmpl w:val="E914667A"/>
    <w:lvl w:ilvl="0" w:tplc="72826BF4">
      <w:numFmt w:val="bullet"/>
      <w:lvlText w:val="-"/>
      <w:lvlJc w:val="left"/>
      <w:pPr>
        <w:ind w:left="720" w:hanging="360"/>
      </w:pPr>
      <w:rPr>
        <w:rFonts w:ascii="Cambria" w:eastAsia="Calibr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0"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8"/>
  </w:num>
  <w:num w:numId="4">
    <w:abstractNumId w:val="1"/>
  </w:num>
  <w:num w:numId="5">
    <w:abstractNumId w:val="4"/>
  </w:num>
  <w:num w:numId="6">
    <w:abstractNumId w:val="19"/>
  </w:num>
  <w:num w:numId="7">
    <w:abstractNumId w:val="15"/>
  </w:num>
  <w:num w:numId="8">
    <w:abstractNumId w:val="32"/>
  </w:num>
  <w:num w:numId="9">
    <w:abstractNumId w:val="20"/>
  </w:num>
  <w:num w:numId="10">
    <w:abstractNumId w:val="13"/>
  </w:num>
  <w:num w:numId="11">
    <w:abstractNumId w:val="3"/>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31"/>
  </w:num>
  <w:num w:numId="20">
    <w:abstractNumId w:val="11"/>
  </w:num>
  <w:num w:numId="21">
    <w:abstractNumId w:val="27"/>
  </w:num>
  <w:num w:numId="22">
    <w:abstractNumId w:val="22"/>
  </w:num>
  <w:num w:numId="23">
    <w:abstractNumId w:val="34"/>
  </w:num>
  <w:num w:numId="24">
    <w:abstractNumId w:val="14"/>
  </w:num>
  <w:num w:numId="25">
    <w:abstractNumId w:val="26"/>
  </w:num>
  <w:num w:numId="26">
    <w:abstractNumId w:val="9"/>
  </w:num>
  <w:num w:numId="27">
    <w:abstractNumId w:val="21"/>
  </w:num>
  <w:num w:numId="28">
    <w:abstractNumId w:val="30"/>
  </w:num>
  <w:num w:numId="29">
    <w:abstractNumId w:val="33"/>
  </w:num>
  <w:num w:numId="30">
    <w:abstractNumId w:val="5"/>
  </w:num>
  <w:num w:numId="31">
    <w:abstractNumId w:val="23"/>
  </w:num>
  <w:num w:numId="32">
    <w:abstractNumId w:val="28"/>
  </w:num>
  <w:num w:numId="33">
    <w:abstractNumId w:val="18"/>
  </w:num>
  <w:num w:numId="34">
    <w:abstractNumId w:val="25"/>
  </w:num>
  <w:num w:numId="35">
    <w:abstractNumId w:val="24"/>
  </w:num>
  <w:num w:numId="36">
    <w:abstractNumId w:val="6"/>
  </w:num>
  <w:num w:numId="37">
    <w:abstractNumId w:val="7"/>
  </w:num>
  <w:num w:numId="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Pot">
    <w15:presenceInfo w15:providerId="Windows Live" w15:userId="f5c2c400925b5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trackRevision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108DE"/>
    <w:rsid w:val="00025F2E"/>
    <w:rsid w:val="00026C87"/>
    <w:rsid w:val="00037DF3"/>
    <w:rsid w:val="00050E9B"/>
    <w:rsid w:val="00064EE7"/>
    <w:rsid w:val="0006541C"/>
    <w:rsid w:val="0007080E"/>
    <w:rsid w:val="000978AF"/>
    <w:rsid w:val="000A1323"/>
    <w:rsid w:val="000C0E7F"/>
    <w:rsid w:val="000C2208"/>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64273"/>
    <w:rsid w:val="00283A70"/>
    <w:rsid w:val="002A4E31"/>
    <w:rsid w:val="002B4A14"/>
    <w:rsid w:val="002D16BB"/>
    <w:rsid w:val="002D6233"/>
    <w:rsid w:val="002E4887"/>
    <w:rsid w:val="002F5BF5"/>
    <w:rsid w:val="00310715"/>
    <w:rsid w:val="00310C1E"/>
    <w:rsid w:val="00336460"/>
    <w:rsid w:val="00361B4E"/>
    <w:rsid w:val="00386502"/>
    <w:rsid w:val="003865A5"/>
    <w:rsid w:val="003B5547"/>
    <w:rsid w:val="003C1210"/>
    <w:rsid w:val="003C4038"/>
    <w:rsid w:val="003D1FEB"/>
    <w:rsid w:val="00427024"/>
    <w:rsid w:val="00442E57"/>
    <w:rsid w:val="00450A4D"/>
    <w:rsid w:val="00470076"/>
    <w:rsid w:val="00477284"/>
    <w:rsid w:val="004C30D4"/>
    <w:rsid w:val="004D5363"/>
    <w:rsid w:val="00556F0B"/>
    <w:rsid w:val="005701D4"/>
    <w:rsid w:val="005809A9"/>
    <w:rsid w:val="0058151B"/>
    <w:rsid w:val="005901BA"/>
    <w:rsid w:val="005C0782"/>
    <w:rsid w:val="005D0D78"/>
    <w:rsid w:val="005D5460"/>
    <w:rsid w:val="00607462"/>
    <w:rsid w:val="00630449"/>
    <w:rsid w:val="0063736C"/>
    <w:rsid w:val="00651AE1"/>
    <w:rsid w:val="00653735"/>
    <w:rsid w:val="00654A84"/>
    <w:rsid w:val="00662B1A"/>
    <w:rsid w:val="00684B45"/>
    <w:rsid w:val="006A400D"/>
    <w:rsid w:val="006E2D25"/>
    <w:rsid w:val="006E72B1"/>
    <w:rsid w:val="007037B8"/>
    <w:rsid w:val="0073487E"/>
    <w:rsid w:val="00754A2E"/>
    <w:rsid w:val="007715CC"/>
    <w:rsid w:val="0079052B"/>
    <w:rsid w:val="00794D0E"/>
    <w:rsid w:val="00796984"/>
    <w:rsid w:val="007B1726"/>
    <w:rsid w:val="007B42E0"/>
    <w:rsid w:val="007B7CBE"/>
    <w:rsid w:val="007C3D7B"/>
    <w:rsid w:val="007C5E74"/>
    <w:rsid w:val="007D14C2"/>
    <w:rsid w:val="007D5D7D"/>
    <w:rsid w:val="007E60A6"/>
    <w:rsid w:val="007F3B0C"/>
    <w:rsid w:val="00800979"/>
    <w:rsid w:val="00813FE0"/>
    <w:rsid w:val="0081521E"/>
    <w:rsid w:val="00835573"/>
    <w:rsid w:val="00842760"/>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A269F"/>
    <w:rsid w:val="009C27F1"/>
    <w:rsid w:val="009D5486"/>
    <w:rsid w:val="009D5680"/>
    <w:rsid w:val="009E4498"/>
    <w:rsid w:val="00A0358B"/>
    <w:rsid w:val="00A0596B"/>
    <w:rsid w:val="00A20ABE"/>
    <w:rsid w:val="00A3456B"/>
    <w:rsid w:val="00A45B30"/>
    <w:rsid w:val="00A62DCD"/>
    <w:rsid w:val="00A8207F"/>
    <w:rsid w:val="00A92123"/>
    <w:rsid w:val="00A94151"/>
    <w:rsid w:val="00AA1CE0"/>
    <w:rsid w:val="00AA27A1"/>
    <w:rsid w:val="00AA363B"/>
    <w:rsid w:val="00AB536E"/>
    <w:rsid w:val="00AC5676"/>
    <w:rsid w:val="00AD4ED8"/>
    <w:rsid w:val="00AF1005"/>
    <w:rsid w:val="00AF2A45"/>
    <w:rsid w:val="00AF35AD"/>
    <w:rsid w:val="00B01713"/>
    <w:rsid w:val="00B27BD7"/>
    <w:rsid w:val="00B55DCE"/>
    <w:rsid w:val="00B71F7F"/>
    <w:rsid w:val="00B76550"/>
    <w:rsid w:val="00B943B4"/>
    <w:rsid w:val="00B96118"/>
    <w:rsid w:val="00BB17BC"/>
    <w:rsid w:val="00BB5575"/>
    <w:rsid w:val="00BD4B8A"/>
    <w:rsid w:val="00BD70C8"/>
    <w:rsid w:val="00C14A68"/>
    <w:rsid w:val="00C37C20"/>
    <w:rsid w:val="00C66E2F"/>
    <w:rsid w:val="00C7171A"/>
    <w:rsid w:val="00C7491F"/>
    <w:rsid w:val="00C972F0"/>
    <w:rsid w:val="00CB6932"/>
    <w:rsid w:val="00CF4DCA"/>
    <w:rsid w:val="00CF68C7"/>
    <w:rsid w:val="00D11206"/>
    <w:rsid w:val="00D25649"/>
    <w:rsid w:val="00D36EDD"/>
    <w:rsid w:val="00D81EF0"/>
    <w:rsid w:val="00DB72DF"/>
    <w:rsid w:val="00DF05DC"/>
    <w:rsid w:val="00DF1B05"/>
    <w:rsid w:val="00E57B59"/>
    <w:rsid w:val="00E81B05"/>
    <w:rsid w:val="00EC3421"/>
    <w:rsid w:val="00ED7EB9"/>
    <w:rsid w:val="00F01774"/>
    <w:rsid w:val="00F12825"/>
    <w:rsid w:val="00F21930"/>
    <w:rsid w:val="00F37FA5"/>
    <w:rsid w:val="00F54C1C"/>
    <w:rsid w:val="00F564B3"/>
    <w:rsid w:val="00F703EC"/>
    <w:rsid w:val="00F748C6"/>
    <w:rsid w:val="00F85201"/>
    <w:rsid w:val="00FA141D"/>
    <w:rsid w:val="00FA4A5F"/>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4AEA33E6-4A10-42C2-B76A-9604C50A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649945477">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903B2-CAAA-4D29-94D6-8616883E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10</Pages>
  <Words>3978</Words>
  <Characters>21880</Characters>
  <Application>Microsoft Office Word</Application>
  <DocSecurity>0</DocSecurity>
  <Lines>182</Lines>
  <Paragraphs>51</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Jesse Pot</cp:lastModifiedBy>
  <cp:revision>6</cp:revision>
  <cp:lastPrinted>2016-03-24T11:02:00Z</cp:lastPrinted>
  <dcterms:created xsi:type="dcterms:W3CDTF">2017-06-28T21:12:00Z</dcterms:created>
  <dcterms:modified xsi:type="dcterms:W3CDTF">2017-07-03T16:10:00Z</dcterms:modified>
</cp:coreProperties>
</file>